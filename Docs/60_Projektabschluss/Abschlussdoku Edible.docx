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E061E4">
      <w:pPr>
        <w:jc w:val="center"/>
      </w:pPr>
      <w:r>
        <w:rPr>
          <w:noProof/>
          <w:lang w:eastAsia="de-DE"/>
        </w:rPr>
        <w:drawing>
          <wp:inline distT="0" distB="0" distL="0" distR="0">
            <wp:extent cx="2857500" cy="714375"/>
            <wp:effectExtent l="0" t="0" r="0" b="0"/>
            <wp:docPr id="1"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Edwin\Google Drive\Studium\Studium\4 Semester\Software Engineering 1\Allergeek\Dokumentation\Konzeption\Corporate Design\Logo.png"/>
                    <pic:cNvPicPr>
                      <a:picLocks noChangeAspect="1" noChangeArrowheads="1"/>
                    </pic:cNvPicPr>
                  </pic:nvPicPr>
                  <pic:blipFill>
                    <a:blip r:embed="rId8"/>
                    <a:stretch>
                      <a:fillRect/>
                    </a:stretch>
                  </pic:blipFill>
                  <pic:spPr bwMode="auto">
                    <a:xfrm>
                      <a:off x="0" y="0"/>
                      <a:ext cx="2857500" cy="714375"/>
                    </a:xfrm>
                    <a:prstGeom prst="rect">
                      <a:avLst/>
                    </a:prstGeom>
                    <a:noFill/>
                    <a:ln w="9525">
                      <a:noFill/>
                      <a:miter lim="800000"/>
                      <a:headEnd/>
                      <a:tailEnd/>
                    </a:ln>
                  </pic:spPr>
                </pic:pic>
              </a:graphicData>
            </a:graphic>
          </wp:inline>
        </w:drawing>
      </w: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390E19">
      <w:pPr>
        <w:jc w:val="center"/>
      </w:pPr>
    </w:p>
    <w:p w:rsidR="00390E19" w:rsidRDefault="00E061E4">
      <w:pPr>
        <w:jc w:val="center"/>
        <w:rPr>
          <w:sz w:val="72"/>
          <w:szCs w:val="72"/>
        </w:rPr>
      </w:pPr>
      <w:r>
        <w:rPr>
          <w:sz w:val="72"/>
          <w:szCs w:val="72"/>
        </w:rPr>
        <w:t xml:space="preserve">Projekt </w:t>
      </w:r>
      <w:proofErr w:type="spellStart"/>
      <w:r>
        <w:rPr>
          <w:sz w:val="72"/>
          <w:szCs w:val="72"/>
        </w:rPr>
        <w:t>Edible</w:t>
      </w:r>
      <w:proofErr w:type="spellEnd"/>
    </w:p>
    <w:p w:rsidR="00390E19" w:rsidRDefault="00E061E4">
      <w:pPr>
        <w:jc w:val="center"/>
        <w:rPr>
          <w:sz w:val="40"/>
          <w:szCs w:val="40"/>
        </w:rPr>
      </w:pPr>
      <w:r>
        <w:rPr>
          <w:sz w:val="40"/>
          <w:szCs w:val="40"/>
        </w:rPr>
        <w:t>Abschlussdokumentation</w:t>
      </w:r>
    </w:p>
    <w:p w:rsidR="00390E19" w:rsidRDefault="00E061E4">
      <w:pPr>
        <w:jc w:val="center"/>
        <w:rPr>
          <w:sz w:val="40"/>
          <w:szCs w:val="40"/>
        </w:rPr>
      </w:pPr>
      <w:r>
        <w:fldChar w:fldCharType="begin"/>
      </w:r>
      <w:r>
        <w:instrText>DATE \@"dd\.MM\.yyyy"</w:instrText>
      </w:r>
      <w:r>
        <w:fldChar w:fldCharType="separate"/>
      </w:r>
      <w:r w:rsidR="005876C9">
        <w:rPr>
          <w:noProof/>
        </w:rPr>
        <w:t>25.04.2015</w:t>
      </w:r>
      <w:r>
        <w:fldChar w:fldCharType="end"/>
      </w:r>
    </w:p>
    <w:p w:rsidR="00390E19" w:rsidRDefault="00E061E4">
      <w:r>
        <w:br w:type="page"/>
      </w:r>
    </w:p>
    <w:sdt>
      <w:sdtPr>
        <w:id w:val="262348185"/>
        <w:docPartObj>
          <w:docPartGallery w:val="Table of Contents"/>
          <w:docPartUnique/>
        </w:docPartObj>
      </w:sdtPr>
      <w:sdtEndPr/>
      <w:sdtContent>
        <w:p w:rsidR="00390E19" w:rsidRDefault="00E061E4">
          <w:pPr>
            <w:pStyle w:val="ContentsHeading"/>
          </w:pPr>
          <w:r>
            <w:t>Inhalt</w:t>
          </w:r>
        </w:p>
      </w:sdtContent>
    </w:sdt>
    <w:p w:rsidR="00390E19" w:rsidRDefault="00E061E4">
      <w:pPr>
        <w:pStyle w:val="Contents1"/>
        <w:rPr>
          <w:rFonts w:eastAsiaTheme="minorEastAsia"/>
          <w:lang w:eastAsia="de-DE"/>
        </w:rPr>
      </w:pPr>
      <w:r>
        <w:fldChar w:fldCharType="begin"/>
      </w:r>
      <w:r>
        <w:instrText>TOC \z \o "1-3" \u \h</w:instrText>
      </w:r>
      <w:r>
        <w:fldChar w:fldCharType="separate"/>
      </w:r>
      <w:hyperlink w:anchor="_Toc417755038">
        <w:r>
          <w:rPr>
            <w:rStyle w:val="IndexLink"/>
            <w:webHidden/>
          </w:rPr>
          <w:t>1</w:t>
        </w:r>
        <w:r>
          <w:rPr>
            <w:rStyle w:val="IndexLink"/>
            <w:rFonts w:eastAsiaTheme="minorEastAsia"/>
            <w:lang w:eastAsia="de-DE"/>
          </w:rPr>
          <w:tab/>
        </w:r>
        <w:r>
          <w:rPr>
            <w:rStyle w:val="IndexLink"/>
          </w:rPr>
          <w:t>Intention und Motivation</w:t>
        </w:r>
        <w:r>
          <w:rPr>
            <w:webHidden/>
          </w:rPr>
          <w:fldChar w:fldCharType="begin"/>
        </w:r>
        <w:r>
          <w:rPr>
            <w:webHidden/>
          </w:rPr>
          <w:instrText>PAGEREF _Toc417755038 \h</w:instrText>
        </w:r>
        <w:r>
          <w:rPr>
            <w:webHidden/>
          </w:rPr>
        </w:r>
        <w:r>
          <w:rPr>
            <w:webHidden/>
          </w:rPr>
          <w:fldChar w:fldCharType="separate"/>
        </w:r>
        <w:r>
          <w:rPr>
            <w:rStyle w:val="IndexLink"/>
          </w:rPr>
          <w:tab/>
          <w:t>3</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39">
        <w:r>
          <w:rPr>
            <w:rStyle w:val="IndexLink"/>
            <w:webHidden/>
          </w:rPr>
          <w:t>1.1</w:t>
        </w:r>
        <w:r>
          <w:rPr>
            <w:rStyle w:val="IndexLink"/>
            <w:rFonts w:eastAsiaTheme="minorEastAsia"/>
            <w:lang w:eastAsia="de-DE"/>
          </w:rPr>
          <w:tab/>
        </w:r>
        <w:r>
          <w:rPr>
            <w:rStyle w:val="IndexLink"/>
          </w:rPr>
          <w:t>Anwendungsbereich</w:t>
        </w:r>
        <w:r>
          <w:rPr>
            <w:webHidden/>
          </w:rPr>
          <w:fldChar w:fldCharType="begin"/>
        </w:r>
        <w:r>
          <w:rPr>
            <w:webHidden/>
          </w:rPr>
          <w:instrText>PAGEREF _Toc417755039 \h</w:instrText>
        </w:r>
        <w:r>
          <w:rPr>
            <w:webHidden/>
          </w:rPr>
        </w:r>
        <w:r>
          <w:rPr>
            <w:webHidden/>
          </w:rPr>
          <w:fldChar w:fldCharType="separate"/>
        </w:r>
        <w:r>
          <w:rPr>
            <w:rStyle w:val="IndexLink"/>
          </w:rPr>
          <w:tab/>
          <w:t>3</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40">
        <w:r>
          <w:rPr>
            <w:rStyle w:val="IndexLink"/>
            <w:webHidden/>
          </w:rPr>
          <w:t>1.2</w:t>
        </w:r>
        <w:r>
          <w:rPr>
            <w:rStyle w:val="IndexLink"/>
            <w:rFonts w:eastAsiaTheme="minorEastAsia"/>
            <w:lang w:eastAsia="de-DE"/>
          </w:rPr>
          <w:tab/>
        </w:r>
        <w:r>
          <w:rPr>
            <w:rStyle w:val="IndexLink"/>
          </w:rPr>
          <w:t>Zielgruppen</w:t>
        </w:r>
        <w:r>
          <w:rPr>
            <w:webHidden/>
          </w:rPr>
          <w:fldChar w:fldCharType="begin"/>
        </w:r>
        <w:r>
          <w:rPr>
            <w:webHidden/>
          </w:rPr>
          <w:instrText>PAGEREF _Toc417755040 \h</w:instrText>
        </w:r>
        <w:r>
          <w:rPr>
            <w:webHidden/>
          </w:rPr>
        </w:r>
        <w:r>
          <w:rPr>
            <w:webHidden/>
          </w:rPr>
          <w:fldChar w:fldCharType="separate"/>
        </w:r>
        <w:r>
          <w:rPr>
            <w:rStyle w:val="IndexLink"/>
          </w:rPr>
          <w:tab/>
          <w:t>3</w:t>
        </w:r>
        <w:r>
          <w:rPr>
            <w:webHidden/>
          </w:rPr>
          <w:fldChar w:fldCharType="end"/>
        </w:r>
      </w:hyperlink>
    </w:p>
    <w:p w:rsidR="00390E19" w:rsidRDefault="00E061E4">
      <w:pPr>
        <w:pStyle w:val="Contents1"/>
        <w:rPr>
          <w:rFonts w:eastAsiaTheme="minorEastAsia"/>
          <w:lang w:eastAsia="de-DE"/>
        </w:rPr>
      </w:pPr>
      <w:hyperlink w:anchor="_Toc417755041">
        <w:r>
          <w:rPr>
            <w:rStyle w:val="IndexLink"/>
            <w:webHidden/>
          </w:rPr>
          <w:t>2</w:t>
        </w:r>
        <w:r>
          <w:rPr>
            <w:rStyle w:val="IndexLink"/>
            <w:rFonts w:eastAsiaTheme="minorEastAsia"/>
            <w:lang w:eastAsia="de-DE"/>
          </w:rPr>
          <w:tab/>
        </w:r>
        <w:r>
          <w:rPr>
            <w:rStyle w:val="IndexLink"/>
          </w:rPr>
          <w:t>Komponenten</w:t>
        </w:r>
        <w:r>
          <w:rPr>
            <w:webHidden/>
          </w:rPr>
          <w:fldChar w:fldCharType="begin"/>
        </w:r>
        <w:r>
          <w:rPr>
            <w:webHidden/>
          </w:rPr>
          <w:instrText>PAGEREF _Toc417755041 \h</w:instrText>
        </w:r>
        <w:r>
          <w:rPr>
            <w:webHidden/>
          </w:rPr>
        </w:r>
        <w:r>
          <w:rPr>
            <w:webHidden/>
          </w:rPr>
          <w:fldChar w:fldCharType="separate"/>
        </w:r>
        <w:r>
          <w:rPr>
            <w:rStyle w:val="IndexLink"/>
          </w:rPr>
          <w:tab/>
          <w:t>3</w:t>
        </w:r>
        <w:r>
          <w:rPr>
            <w:webHidden/>
          </w:rPr>
          <w:fldChar w:fldCharType="end"/>
        </w:r>
      </w:hyperlink>
    </w:p>
    <w:p w:rsidR="00390E19" w:rsidRDefault="00E061E4">
      <w:pPr>
        <w:pStyle w:val="Contents1"/>
        <w:rPr>
          <w:rFonts w:eastAsiaTheme="minorEastAsia"/>
          <w:lang w:eastAsia="de-DE"/>
        </w:rPr>
      </w:pPr>
      <w:hyperlink w:anchor="_Toc417755042">
        <w:r>
          <w:rPr>
            <w:rStyle w:val="IndexLink"/>
            <w:webHidden/>
          </w:rPr>
          <w:t>3</w:t>
        </w:r>
        <w:r>
          <w:rPr>
            <w:rStyle w:val="IndexLink"/>
            <w:rFonts w:eastAsiaTheme="minorEastAsia"/>
            <w:lang w:eastAsia="de-DE"/>
          </w:rPr>
          <w:tab/>
        </w:r>
        <w:r>
          <w:rPr>
            <w:rStyle w:val="IndexLink"/>
          </w:rPr>
          <w:t>Anforderungen</w:t>
        </w:r>
        <w:r>
          <w:rPr>
            <w:webHidden/>
          </w:rPr>
          <w:fldChar w:fldCharType="begin"/>
        </w:r>
        <w:r>
          <w:rPr>
            <w:webHidden/>
          </w:rPr>
          <w:instrText>PAGEREF _Toc417755042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1"/>
        <w:rPr>
          <w:rFonts w:eastAsiaTheme="minorEastAsia"/>
          <w:lang w:eastAsia="de-DE"/>
        </w:rPr>
      </w:pPr>
      <w:hyperlink w:anchor="_Toc417755043">
        <w:r>
          <w:rPr>
            <w:rStyle w:val="IndexLink"/>
            <w:webHidden/>
          </w:rPr>
          <w:t>4</w:t>
        </w:r>
        <w:r>
          <w:rPr>
            <w:rStyle w:val="IndexLink"/>
            <w:rFonts w:eastAsiaTheme="minorEastAsia"/>
            <w:lang w:eastAsia="de-DE"/>
          </w:rPr>
          <w:tab/>
        </w:r>
        <w:r>
          <w:rPr>
            <w:rStyle w:val="IndexLink"/>
          </w:rPr>
          <w:t>Archite</w:t>
        </w:r>
        <w:r>
          <w:rPr>
            <w:rStyle w:val="IndexLink"/>
          </w:rPr>
          <w:t>ktur</w:t>
        </w:r>
        <w:r>
          <w:rPr>
            <w:webHidden/>
          </w:rPr>
          <w:fldChar w:fldCharType="begin"/>
        </w:r>
        <w:r>
          <w:rPr>
            <w:webHidden/>
          </w:rPr>
          <w:instrText>PAGEREF _Toc417755043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44">
        <w:r>
          <w:rPr>
            <w:rStyle w:val="IndexLink"/>
            <w:webHidden/>
          </w:rPr>
          <w:t>4.1</w:t>
        </w:r>
        <w:r>
          <w:rPr>
            <w:rStyle w:val="IndexLink"/>
            <w:rFonts w:eastAsiaTheme="minorEastAsia"/>
            <w:lang w:eastAsia="de-DE"/>
          </w:rPr>
          <w:tab/>
        </w:r>
        <w:r>
          <w:rPr>
            <w:rStyle w:val="IndexLink"/>
          </w:rPr>
          <w:t>Backend</w:t>
        </w:r>
        <w:r>
          <w:rPr>
            <w:webHidden/>
          </w:rPr>
          <w:fldChar w:fldCharType="begin"/>
        </w:r>
        <w:r>
          <w:rPr>
            <w:webHidden/>
          </w:rPr>
          <w:instrText>PAGEREF _Toc417755044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3"/>
        <w:tabs>
          <w:tab w:val="left" w:pos="1320"/>
          <w:tab w:val="right" w:leader="dot" w:pos="9062"/>
        </w:tabs>
      </w:pPr>
      <w:hyperlink w:anchor="_Toc417755045">
        <w:r>
          <w:rPr>
            <w:rStyle w:val="IndexLink"/>
            <w:webHidden/>
          </w:rPr>
          <w:t>4.1.1</w:t>
        </w:r>
        <w:r>
          <w:rPr>
            <w:rStyle w:val="IndexLink"/>
            <w:webHidden/>
          </w:rPr>
          <w:tab/>
          <w:t>Datenmodell</w:t>
        </w:r>
        <w:r>
          <w:rPr>
            <w:webHidden/>
          </w:rPr>
          <w:fldChar w:fldCharType="begin"/>
        </w:r>
        <w:r>
          <w:rPr>
            <w:webHidden/>
          </w:rPr>
          <w:instrText>PAGEREF _Toc417755045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3"/>
        <w:tabs>
          <w:tab w:val="left" w:pos="1320"/>
          <w:tab w:val="right" w:leader="dot" w:pos="9062"/>
        </w:tabs>
      </w:pPr>
      <w:hyperlink w:anchor="_Toc417755046">
        <w:r>
          <w:rPr>
            <w:rStyle w:val="IndexLink"/>
            <w:webHidden/>
          </w:rPr>
          <w:t>4.1.2</w:t>
        </w:r>
        <w:r>
          <w:rPr>
            <w:rStyle w:val="IndexLink"/>
            <w:webHidden/>
          </w:rPr>
          <w:tab/>
          <w:t>Klassendiagramme</w:t>
        </w:r>
        <w:r>
          <w:rPr>
            <w:webHidden/>
          </w:rPr>
          <w:fldChar w:fldCharType="begin"/>
        </w:r>
        <w:r>
          <w:rPr>
            <w:webHidden/>
          </w:rPr>
          <w:instrText>PAGEREF _Toc417755046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3"/>
        <w:tabs>
          <w:tab w:val="left" w:pos="1320"/>
          <w:tab w:val="right" w:leader="dot" w:pos="9062"/>
        </w:tabs>
      </w:pPr>
      <w:hyperlink w:anchor="_Toc417755047">
        <w:r>
          <w:rPr>
            <w:rStyle w:val="IndexLink"/>
            <w:webHidden/>
          </w:rPr>
          <w:t>4.1.3</w:t>
        </w:r>
        <w:r>
          <w:rPr>
            <w:rStyle w:val="IndexLink"/>
            <w:webHidden/>
          </w:rPr>
          <w:tab/>
          <w:t>Libraries und Framworks</w:t>
        </w:r>
        <w:r>
          <w:rPr>
            <w:webHidden/>
          </w:rPr>
          <w:fldChar w:fldCharType="begin"/>
        </w:r>
        <w:r>
          <w:rPr>
            <w:webHidden/>
          </w:rPr>
          <w:instrText>PAGEREF _Toc417755047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48">
        <w:r>
          <w:rPr>
            <w:rStyle w:val="IndexLink"/>
            <w:webHidden/>
          </w:rPr>
          <w:t>4.2</w:t>
        </w:r>
        <w:r>
          <w:rPr>
            <w:rStyle w:val="IndexLink"/>
            <w:rFonts w:eastAsiaTheme="minorEastAsia"/>
            <w:lang w:eastAsia="de-DE"/>
          </w:rPr>
          <w:tab/>
        </w:r>
        <w:r>
          <w:rPr>
            <w:rStyle w:val="IndexLink"/>
          </w:rPr>
          <w:t>Backend</w:t>
        </w:r>
        <w:r>
          <w:rPr>
            <w:webHidden/>
          </w:rPr>
          <w:fldChar w:fldCharType="begin"/>
        </w:r>
        <w:r>
          <w:rPr>
            <w:webHidden/>
          </w:rPr>
          <w:instrText>PAGEREF _Toc417755048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3"/>
        <w:tabs>
          <w:tab w:val="left" w:pos="1320"/>
          <w:tab w:val="right" w:leader="dot" w:pos="9062"/>
        </w:tabs>
      </w:pPr>
      <w:hyperlink w:anchor="_Toc417755049">
        <w:r>
          <w:rPr>
            <w:rStyle w:val="IndexLink"/>
            <w:webHidden/>
          </w:rPr>
          <w:t>4.2.1</w:t>
        </w:r>
        <w:r>
          <w:rPr>
            <w:rStyle w:val="IndexLink"/>
            <w:webHidden/>
          </w:rPr>
          <w:tab/>
          <w:t>Klassen</w:t>
        </w:r>
        <w:r>
          <w:rPr>
            <w:rStyle w:val="IndexLink"/>
            <w:webHidden/>
          </w:rPr>
          <w:t>diagramme</w:t>
        </w:r>
        <w:r>
          <w:rPr>
            <w:webHidden/>
          </w:rPr>
          <w:fldChar w:fldCharType="begin"/>
        </w:r>
        <w:r>
          <w:rPr>
            <w:webHidden/>
          </w:rPr>
          <w:instrText>PAGEREF _Toc417755049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3"/>
        <w:tabs>
          <w:tab w:val="left" w:pos="1320"/>
          <w:tab w:val="right" w:leader="dot" w:pos="9062"/>
        </w:tabs>
      </w:pPr>
      <w:hyperlink w:anchor="_Toc417755050">
        <w:r>
          <w:rPr>
            <w:rStyle w:val="IndexLink"/>
            <w:webHidden/>
          </w:rPr>
          <w:t>4.2.2</w:t>
        </w:r>
        <w:r>
          <w:rPr>
            <w:rStyle w:val="IndexLink"/>
            <w:webHidden/>
          </w:rPr>
          <w:tab/>
          <w:t>Libraries und Frameworks</w:t>
        </w:r>
        <w:r>
          <w:rPr>
            <w:webHidden/>
          </w:rPr>
          <w:fldChar w:fldCharType="begin"/>
        </w:r>
        <w:r>
          <w:rPr>
            <w:webHidden/>
          </w:rPr>
          <w:instrText>PAGEREF _Toc417755050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1">
        <w:r>
          <w:rPr>
            <w:rStyle w:val="IndexLink"/>
            <w:webHidden/>
          </w:rPr>
          <w:t>4.3</w:t>
        </w:r>
        <w:r>
          <w:rPr>
            <w:rStyle w:val="IndexLink"/>
            <w:rFonts w:eastAsiaTheme="minorEastAsia"/>
            <w:lang w:eastAsia="de-DE"/>
          </w:rPr>
          <w:tab/>
        </w:r>
        <w:r>
          <w:rPr>
            <w:rStyle w:val="IndexLink"/>
          </w:rPr>
          <w:t>HMD Applikation</w:t>
        </w:r>
        <w:r>
          <w:rPr>
            <w:webHidden/>
          </w:rPr>
          <w:fldChar w:fldCharType="begin"/>
        </w:r>
        <w:r>
          <w:rPr>
            <w:webHidden/>
          </w:rPr>
          <w:instrText>PAGEREF _Toc417755051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2">
        <w:r>
          <w:rPr>
            <w:rStyle w:val="IndexLink"/>
            <w:webHidden/>
          </w:rPr>
          <w:t>4.4</w:t>
        </w:r>
        <w:r>
          <w:rPr>
            <w:rStyle w:val="IndexLink"/>
            <w:rFonts w:eastAsiaTheme="minorEastAsia"/>
            <w:lang w:eastAsia="de-DE"/>
          </w:rPr>
          <w:tab/>
        </w:r>
        <w:r>
          <w:rPr>
            <w:rStyle w:val="IndexLink"/>
          </w:rPr>
          <w:t>Klassendiagramme</w:t>
        </w:r>
        <w:r>
          <w:rPr>
            <w:webHidden/>
          </w:rPr>
          <w:fldChar w:fldCharType="begin"/>
        </w:r>
        <w:r>
          <w:rPr>
            <w:webHidden/>
          </w:rPr>
          <w:instrText>PAGEREF _Toc417755052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3">
        <w:r>
          <w:rPr>
            <w:rStyle w:val="IndexLink"/>
            <w:webHidden/>
          </w:rPr>
          <w:t>4.5</w:t>
        </w:r>
        <w:r>
          <w:rPr>
            <w:rStyle w:val="IndexLink"/>
            <w:rFonts w:eastAsiaTheme="minorEastAsia"/>
            <w:lang w:eastAsia="de-DE"/>
          </w:rPr>
          <w:tab/>
        </w:r>
        <w:r>
          <w:rPr>
            <w:rStyle w:val="IndexLink"/>
          </w:rPr>
          <w:t>Libraries, Frameworks und Intents</w:t>
        </w:r>
        <w:r>
          <w:rPr>
            <w:webHidden/>
          </w:rPr>
          <w:fldChar w:fldCharType="begin"/>
        </w:r>
        <w:r>
          <w:rPr>
            <w:webHidden/>
          </w:rPr>
          <w:instrText>PAGEREF _Toc417755053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1"/>
        <w:rPr>
          <w:rFonts w:eastAsiaTheme="minorEastAsia"/>
          <w:lang w:eastAsia="de-DE"/>
        </w:rPr>
      </w:pPr>
      <w:hyperlink w:anchor="_Toc417755054">
        <w:r>
          <w:rPr>
            <w:rStyle w:val="IndexLink"/>
            <w:webHidden/>
          </w:rPr>
          <w:t>5</w:t>
        </w:r>
        <w:r>
          <w:rPr>
            <w:rStyle w:val="IndexLink"/>
            <w:rFonts w:eastAsiaTheme="minorEastAsia"/>
            <w:lang w:eastAsia="de-DE"/>
          </w:rPr>
          <w:tab/>
        </w:r>
        <w:r>
          <w:rPr>
            <w:rStyle w:val="IndexLink"/>
          </w:rPr>
          <w:t>Bewertung der Ergebnisse</w:t>
        </w:r>
        <w:r>
          <w:rPr>
            <w:webHidden/>
          </w:rPr>
          <w:fldChar w:fldCharType="begin"/>
        </w:r>
        <w:r>
          <w:rPr>
            <w:webHidden/>
          </w:rPr>
          <w:instrText>PAGEREF _Toc417755054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1"/>
        <w:rPr>
          <w:rFonts w:eastAsiaTheme="minorEastAsia"/>
          <w:lang w:eastAsia="de-DE"/>
        </w:rPr>
      </w:pPr>
      <w:hyperlink w:anchor="_Toc417755055">
        <w:r>
          <w:rPr>
            <w:rStyle w:val="IndexLink"/>
            <w:webHidden/>
          </w:rPr>
          <w:t>6</w:t>
        </w:r>
        <w:r>
          <w:rPr>
            <w:rStyle w:val="IndexLink"/>
            <w:rFonts w:eastAsiaTheme="minorEastAsia"/>
            <w:lang w:eastAsia="de-DE"/>
          </w:rPr>
          <w:tab/>
        </w:r>
        <w:r>
          <w:rPr>
            <w:rStyle w:val="IndexLink"/>
          </w:rPr>
          <w:t>Beschreibung des Projektablaufs</w:t>
        </w:r>
        <w:r>
          <w:rPr>
            <w:webHidden/>
          </w:rPr>
          <w:fldChar w:fldCharType="begin"/>
        </w:r>
        <w:r>
          <w:rPr>
            <w:webHidden/>
          </w:rPr>
          <w:instrText>PAGEREF _Toc417755055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6">
        <w:r>
          <w:rPr>
            <w:rStyle w:val="IndexLink"/>
            <w:webHidden/>
          </w:rPr>
          <w:t>6.1</w:t>
        </w:r>
        <w:r>
          <w:rPr>
            <w:rStyle w:val="IndexLink"/>
            <w:rFonts w:eastAsiaTheme="minorEastAsia"/>
            <w:lang w:eastAsia="de-DE"/>
          </w:rPr>
          <w:tab/>
        </w:r>
        <w:r>
          <w:rPr>
            <w:rStyle w:val="IndexLink"/>
          </w:rPr>
          <w:t>Vorgehensmodell</w:t>
        </w:r>
        <w:r>
          <w:rPr>
            <w:webHidden/>
          </w:rPr>
          <w:fldChar w:fldCharType="begin"/>
        </w:r>
        <w:r>
          <w:rPr>
            <w:webHidden/>
          </w:rPr>
          <w:instrText>PAGEREF _Toc417755056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7">
        <w:r>
          <w:rPr>
            <w:rStyle w:val="IndexLink"/>
            <w:webHidden/>
          </w:rPr>
          <w:t>6.2</w:t>
        </w:r>
        <w:r>
          <w:rPr>
            <w:rStyle w:val="IndexLink"/>
            <w:rFonts w:eastAsiaTheme="minorEastAsia"/>
            <w:lang w:eastAsia="de-DE"/>
          </w:rPr>
          <w:tab/>
        </w:r>
        <w:r>
          <w:rPr>
            <w:rStyle w:val="IndexLink"/>
          </w:rPr>
          <w:t>Rollen</w:t>
        </w:r>
        <w:r>
          <w:rPr>
            <w:webHidden/>
          </w:rPr>
          <w:fldChar w:fldCharType="begin"/>
        </w:r>
        <w:r>
          <w:rPr>
            <w:webHidden/>
          </w:rPr>
          <w:instrText>PAGEREF _Toc417755057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2"/>
        <w:tabs>
          <w:tab w:val="left" w:pos="880"/>
          <w:tab w:val="right" w:leader="dot" w:pos="9062"/>
        </w:tabs>
        <w:rPr>
          <w:rFonts w:eastAsiaTheme="minorEastAsia"/>
          <w:lang w:eastAsia="de-DE"/>
        </w:rPr>
      </w:pPr>
      <w:hyperlink w:anchor="_Toc417755058">
        <w:r>
          <w:rPr>
            <w:rStyle w:val="IndexLink"/>
            <w:webHidden/>
          </w:rPr>
          <w:t>6.3</w:t>
        </w:r>
        <w:r>
          <w:rPr>
            <w:rStyle w:val="IndexLink"/>
            <w:rFonts w:eastAsiaTheme="minorEastAsia"/>
            <w:lang w:eastAsia="de-DE"/>
          </w:rPr>
          <w:tab/>
        </w:r>
        <w:r>
          <w:rPr>
            <w:rStyle w:val="IndexLink"/>
          </w:rPr>
          <w:t>Testkonzeption</w:t>
        </w:r>
        <w:r>
          <w:rPr>
            <w:webHidden/>
          </w:rPr>
          <w:fldChar w:fldCharType="begin"/>
        </w:r>
        <w:r>
          <w:rPr>
            <w:webHidden/>
          </w:rPr>
          <w:instrText>PAGEREF _Toc417755058 \h</w:instrText>
        </w:r>
        <w:r>
          <w:rPr>
            <w:webHidden/>
          </w:rPr>
        </w:r>
        <w:r>
          <w:rPr>
            <w:webHidden/>
          </w:rPr>
          <w:fldChar w:fldCharType="separate"/>
        </w:r>
        <w:r>
          <w:rPr>
            <w:rStyle w:val="IndexLink"/>
          </w:rPr>
          <w:tab/>
          <w:t>4</w:t>
        </w:r>
        <w:r>
          <w:rPr>
            <w:webHidden/>
          </w:rPr>
          <w:fldChar w:fldCharType="end"/>
        </w:r>
      </w:hyperlink>
    </w:p>
    <w:p w:rsidR="00390E19" w:rsidRDefault="00E061E4">
      <w:pPr>
        <w:pStyle w:val="Contents1"/>
        <w:rPr>
          <w:rFonts w:eastAsiaTheme="minorEastAsia"/>
          <w:lang w:eastAsia="de-DE"/>
        </w:rPr>
      </w:pPr>
      <w:hyperlink w:anchor="_Toc417755059">
        <w:r>
          <w:rPr>
            <w:rStyle w:val="IndexLink"/>
            <w:webHidden/>
          </w:rPr>
          <w:t>7</w:t>
        </w:r>
        <w:r>
          <w:rPr>
            <w:rStyle w:val="IndexLink"/>
            <w:rFonts w:eastAsiaTheme="minorEastAsia"/>
            <w:lang w:eastAsia="de-DE"/>
          </w:rPr>
          <w:tab/>
        </w:r>
        <w:r>
          <w:rPr>
            <w:rStyle w:val="IndexLink"/>
          </w:rPr>
          <w:t>Fazit und Ausblick</w:t>
        </w:r>
        <w:r>
          <w:rPr>
            <w:webHidden/>
          </w:rPr>
          <w:fldChar w:fldCharType="begin"/>
        </w:r>
        <w:r>
          <w:rPr>
            <w:webHidden/>
          </w:rPr>
          <w:instrText>PAGEREF _Toc417755059 \h</w:instrText>
        </w:r>
        <w:r>
          <w:rPr>
            <w:webHidden/>
          </w:rPr>
        </w:r>
        <w:r>
          <w:rPr>
            <w:webHidden/>
          </w:rPr>
          <w:fldChar w:fldCharType="separate"/>
        </w:r>
        <w:r>
          <w:rPr>
            <w:rStyle w:val="IndexLink"/>
          </w:rPr>
          <w:tab/>
          <w:t>4</w:t>
        </w:r>
        <w:r>
          <w:rPr>
            <w:webHidden/>
          </w:rPr>
          <w:fldChar w:fldCharType="end"/>
        </w:r>
      </w:hyperlink>
    </w:p>
    <w:p w:rsidR="00390E19" w:rsidRDefault="00E061E4">
      <w:r>
        <w:fldChar w:fldCharType="end"/>
      </w:r>
    </w:p>
    <w:p w:rsidR="00390E19" w:rsidRDefault="00E061E4">
      <w:pPr>
        <w:pStyle w:val="berschrift1"/>
        <w:keepLines/>
        <w:numPr>
          <w:ilvl w:val="0"/>
          <w:numId w:val="2"/>
        </w:numPr>
        <w:spacing w:before="480" w:after="0" w:line="276" w:lineRule="auto"/>
        <w:jc w:val="both"/>
      </w:pPr>
      <w:bookmarkStart w:id="0" w:name="_Toc417755038"/>
      <w:bookmarkEnd w:id="0"/>
      <w:r>
        <w:t>Intention und Motivation</w:t>
      </w:r>
    </w:p>
    <w:p w:rsidR="00390E19" w:rsidRDefault="00E061E4">
      <w:pPr>
        <w:rPr>
          <w:lang w:eastAsia="de-DE"/>
        </w:rPr>
      </w:pPr>
      <w:r>
        <w:rPr>
          <w:lang w:eastAsia="de-DE"/>
        </w:rPr>
        <w:t>Das Ziel des</w:t>
      </w:r>
      <w:r>
        <w:rPr>
          <w:lang w:eastAsia="de-DE"/>
        </w:rPr>
        <w:t xml:space="preserve"> Projektes </w:t>
      </w:r>
      <w:proofErr w:type="spellStart"/>
      <w:r>
        <w:rPr>
          <w:lang w:eastAsia="de-DE"/>
        </w:rPr>
        <w:t>Edible</w:t>
      </w:r>
      <w:proofErr w:type="spellEnd"/>
      <w:r>
        <w:rPr>
          <w:lang w:eastAsia="de-DE"/>
        </w:rPr>
        <w:t xml:space="preserve"> ist es eine Anwendung bereit zu stellen, mit der Allergiker ein Produkt auf seine Inhaltsstoffe prüfen können. Die Realisierung der Anwendung soll auf einem Head-</w:t>
      </w:r>
      <w:proofErr w:type="spellStart"/>
      <w:r>
        <w:rPr>
          <w:lang w:eastAsia="de-DE"/>
        </w:rPr>
        <w:t>Mounted</w:t>
      </w:r>
      <w:proofErr w:type="spellEnd"/>
      <w:r>
        <w:rPr>
          <w:lang w:eastAsia="de-DE"/>
        </w:rPr>
        <w:t xml:space="preserve"> Display (HMD) erfolgen, welches den Produktbarcode einliest und die </w:t>
      </w:r>
      <w:r>
        <w:rPr>
          <w:lang w:eastAsia="de-DE"/>
        </w:rPr>
        <w:t xml:space="preserve">Inhaltsstoffe per Web-Request von einem Server zugeschickt bekommt. Durch den Abgleich einer </w:t>
      </w:r>
      <w:proofErr w:type="spellStart"/>
      <w:r>
        <w:rPr>
          <w:lang w:eastAsia="de-DE"/>
        </w:rPr>
        <w:t>Blacklist</w:t>
      </w:r>
      <w:proofErr w:type="spellEnd"/>
      <w:r>
        <w:rPr>
          <w:lang w:eastAsia="de-DE"/>
        </w:rPr>
        <w:t xml:space="preserve"> wird so dem Allergiker Auskunft gegeben ob er dieses Produkt konsumieren kann oder nicht. </w:t>
      </w:r>
    </w:p>
    <w:p w:rsidR="00390E19" w:rsidRDefault="00E061E4">
      <w:pPr>
        <w:pStyle w:val="berschrift2"/>
        <w:keepLines/>
        <w:numPr>
          <w:ilvl w:val="1"/>
          <w:numId w:val="1"/>
        </w:numPr>
        <w:spacing w:before="200" w:after="0" w:line="276" w:lineRule="auto"/>
        <w:jc w:val="both"/>
      </w:pPr>
      <w:bookmarkStart w:id="1" w:name="_Toc417755039"/>
      <w:bookmarkStart w:id="2" w:name="_Toc388292684"/>
      <w:bookmarkEnd w:id="1"/>
      <w:bookmarkEnd w:id="2"/>
      <w:r>
        <w:t>Anwendungsbereich</w:t>
      </w:r>
    </w:p>
    <w:p w:rsidR="00390E19" w:rsidRDefault="00E061E4">
      <w:pPr>
        <w:rPr>
          <w:lang w:eastAsia="de-DE"/>
        </w:rPr>
      </w:pPr>
      <w:r>
        <w:rPr>
          <w:lang w:eastAsia="de-DE"/>
        </w:rPr>
        <w:t xml:space="preserve">Der Hauptanwendungsbereich von </w:t>
      </w:r>
      <w:proofErr w:type="spellStart"/>
      <w:r>
        <w:rPr>
          <w:lang w:eastAsia="de-DE"/>
        </w:rPr>
        <w:t>Edible</w:t>
      </w:r>
      <w:proofErr w:type="spellEnd"/>
      <w:r>
        <w:rPr>
          <w:lang w:eastAsia="de-DE"/>
        </w:rPr>
        <w:t xml:space="preserve"> liegt </w:t>
      </w:r>
      <w:r>
        <w:rPr>
          <w:lang w:eastAsia="de-DE"/>
        </w:rPr>
        <w:t xml:space="preserve">im regelmäßigen Einkauf von Lebensmitteln der Anwender, bzw. auch vor dem Konsum eines Produktes. </w:t>
      </w:r>
    </w:p>
    <w:p w:rsidR="00390E19" w:rsidRDefault="00E061E4">
      <w:pPr>
        <w:pStyle w:val="berschrift2"/>
        <w:keepLines/>
        <w:numPr>
          <w:ilvl w:val="1"/>
          <w:numId w:val="1"/>
        </w:numPr>
        <w:spacing w:before="200" w:after="0" w:line="276" w:lineRule="auto"/>
        <w:jc w:val="both"/>
      </w:pPr>
      <w:bookmarkStart w:id="3" w:name="_Toc417755040"/>
      <w:bookmarkStart w:id="4" w:name="_Toc388292685"/>
      <w:bookmarkEnd w:id="3"/>
      <w:bookmarkEnd w:id="4"/>
      <w:r>
        <w:t>Zielgruppen</w:t>
      </w:r>
    </w:p>
    <w:p w:rsidR="00390E19" w:rsidRDefault="00E061E4">
      <w:pPr>
        <w:rPr>
          <w:lang w:eastAsia="de-DE"/>
        </w:rPr>
      </w:pPr>
      <w:r>
        <w:rPr>
          <w:lang w:eastAsia="de-DE"/>
        </w:rPr>
        <w:t xml:space="preserve">Die Hauptzielgruppe von </w:t>
      </w:r>
      <w:proofErr w:type="spellStart"/>
      <w:r>
        <w:rPr>
          <w:lang w:eastAsia="de-DE"/>
        </w:rPr>
        <w:t>Edible</w:t>
      </w:r>
      <w:proofErr w:type="spellEnd"/>
      <w:r>
        <w:rPr>
          <w:lang w:eastAsia="de-DE"/>
        </w:rPr>
        <w:t xml:space="preserve"> sind Allergiker die durch ihre Allergien gezwungen sind auf ihre Ernährung zu achten. Weiter kann die Anwendung vo</w:t>
      </w:r>
      <w:r>
        <w:rPr>
          <w:lang w:eastAsia="de-DE"/>
        </w:rPr>
        <w:t xml:space="preserve">n ernährungsbewussten Personen genutzt werden, die gewisse Inhaltsstoffe aus anderen Gründen meiden als Allergiker. Potenziell sind auch </w:t>
      </w:r>
      <w:r>
        <w:rPr>
          <w:lang w:eastAsia="de-DE"/>
        </w:rPr>
        <w:lastRenderedPageBreak/>
        <w:t>Personen auf Diäten eine Zielgruppe für die Anwendung, denn auch sie können durch die Anwendung gewisse Inhaltsstoffe m</w:t>
      </w:r>
      <w:r>
        <w:rPr>
          <w:lang w:eastAsia="de-DE"/>
        </w:rPr>
        <w:t xml:space="preserve">eiden. </w:t>
      </w:r>
    </w:p>
    <w:p w:rsidR="00390E19" w:rsidRDefault="00E061E4">
      <w:pPr>
        <w:pStyle w:val="berschrift1"/>
        <w:keepLines/>
        <w:numPr>
          <w:ilvl w:val="0"/>
          <w:numId w:val="1"/>
        </w:numPr>
        <w:spacing w:before="480" w:after="0" w:line="276" w:lineRule="auto"/>
        <w:jc w:val="both"/>
      </w:pPr>
      <w:bookmarkStart w:id="5" w:name="_Toc417755041"/>
      <w:bookmarkEnd w:id="5"/>
      <w:r>
        <w:t>Komponenten</w:t>
      </w:r>
    </w:p>
    <w:p w:rsidR="00390E19" w:rsidRDefault="00E061E4">
      <w:pPr>
        <w:rPr>
          <w:lang w:eastAsia="de-DE"/>
        </w:rPr>
      </w:pPr>
      <w:proofErr w:type="spellStart"/>
      <w:r>
        <w:rPr>
          <w:lang w:eastAsia="de-DE"/>
        </w:rPr>
        <w:t>Edible</w:t>
      </w:r>
      <w:proofErr w:type="spellEnd"/>
      <w:r>
        <w:rPr>
          <w:lang w:eastAsia="de-DE"/>
        </w:rPr>
        <w:t xml:space="preserve"> ist als Anwendung für HMDs verfügbar und wurde für eine Benutzung auf der </w:t>
      </w:r>
      <w:proofErr w:type="spellStart"/>
      <w:r>
        <w:rPr>
          <w:lang w:eastAsia="de-DE"/>
        </w:rPr>
        <w:t>Vuzix</w:t>
      </w:r>
      <w:proofErr w:type="spellEnd"/>
      <w:r>
        <w:rPr>
          <w:lang w:eastAsia="de-DE"/>
        </w:rPr>
        <w:t xml:space="preserve"> M100 optimiert. Für die Benutzung ist außerdem ein Account auf der </w:t>
      </w:r>
      <w:proofErr w:type="spellStart"/>
      <w:r>
        <w:rPr>
          <w:lang w:eastAsia="de-DE"/>
        </w:rPr>
        <w:t>Edible</w:t>
      </w:r>
      <w:proofErr w:type="spellEnd"/>
      <w:r>
        <w:rPr>
          <w:lang w:eastAsia="de-DE"/>
        </w:rPr>
        <w:t xml:space="preserve"> Website von Nöten. In Zukunft ist es vorstellbar, dass es eine Anwendung </w:t>
      </w:r>
      <w:r>
        <w:rPr>
          <w:lang w:eastAsia="de-DE"/>
        </w:rPr>
        <w:t>für Android-Smartphones gibt, welche die Funktionalität des HMDs und der Website übernimmt und erweitert.</w:t>
      </w:r>
    </w:p>
    <w:p w:rsidR="00390E19" w:rsidRDefault="00E061E4">
      <w:pPr>
        <w:rPr>
          <w:lang w:eastAsia="de-DE"/>
        </w:rPr>
      </w:pPr>
      <w:r>
        <w:br w:type="page"/>
      </w:r>
    </w:p>
    <w:p w:rsidR="00390E19" w:rsidRDefault="00E061E4">
      <w:pPr>
        <w:pStyle w:val="berschrift1"/>
        <w:keepLines/>
        <w:numPr>
          <w:ilvl w:val="0"/>
          <w:numId w:val="1"/>
        </w:numPr>
        <w:spacing w:before="480" w:after="0" w:line="276" w:lineRule="auto"/>
        <w:jc w:val="both"/>
      </w:pPr>
      <w:bookmarkStart w:id="6" w:name="_Toc417755042"/>
      <w:bookmarkEnd w:id="6"/>
      <w:r>
        <w:lastRenderedPageBreak/>
        <w:t>Anforderungen</w:t>
      </w:r>
    </w:p>
    <w:p w:rsidR="00390E19" w:rsidRDefault="00E061E4">
      <w:pPr>
        <w:rPr>
          <w:lang w:eastAsia="de-DE"/>
        </w:rPr>
      </w:pPr>
      <w:r>
        <w:rPr>
          <w:lang w:eastAsia="de-DE"/>
        </w:rPr>
        <w:t xml:space="preserve">Die angestrebten funktionalen Anforderungen wurden in 3 Bereiche eingeteilt „Must </w:t>
      </w:r>
      <w:proofErr w:type="spellStart"/>
      <w:r>
        <w:rPr>
          <w:lang w:eastAsia="de-DE"/>
        </w:rPr>
        <w:t>have</w:t>
      </w:r>
      <w:proofErr w:type="spellEnd"/>
      <w:r>
        <w:rPr>
          <w:lang w:eastAsia="de-DE"/>
        </w:rPr>
        <w:t>“ (1),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(2),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(3). Wi</w:t>
      </w:r>
      <w:r>
        <w:rPr>
          <w:lang w:eastAsia="de-DE"/>
        </w:rPr>
        <w:t xml:space="preserve">e in der folgenden Tabelle zu sehen ist, sind alle „Must </w:t>
      </w:r>
      <w:proofErr w:type="spellStart"/>
      <w:r>
        <w:rPr>
          <w:lang w:eastAsia="de-DE"/>
        </w:rPr>
        <w:t>have</w:t>
      </w:r>
      <w:proofErr w:type="spellEnd"/>
      <w:r>
        <w:rPr>
          <w:lang w:eastAsia="de-DE"/>
        </w:rPr>
        <w:t>“ Anforderungen umgesetzt oder angepasst umgesetzt. Bis auf eine „</w:t>
      </w:r>
      <w:proofErr w:type="spellStart"/>
      <w:r>
        <w:rPr>
          <w:lang w:eastAsia="de-DE"/>
        </w:rPr>
        <w:t>Should</w:t>
      </w:r>
      <w:proofErr w:type="spellEnd"/>
      <w:r>
        <w:rPr>
          <w:lang w:eastAsia="de-DE"/>
        </w:rPr>
        <w:t xml:space="preserve"> </w:t>
      </w:r>
      <w:proofErr w:type="spellStart"/>
      <w:r>
        <w:rPr>
          <w:lang w:eastAsia="de-DE"/>
        </w:rPr>
        <w:t>have</w:t>
      </w:r>
      <w:proofErr w:type="spellEnd"/>
      <w:r>
        <w:rPr>
          <w:lang w:eastAsia="de-DE"/>
        </w:rPr>
        <w:t xml:space="preserve">“ Anforderung wurden alle umgesetzt. Die Android-Smartphone </w:t>
      </w:r>
      <w:proofErr w:type="spellStart"/>
      <w:r>
        <w:rPr>
          <w:lang w:eastAsia="de-DE"/>
        </w:rPr>
        <w:t>Application</w:t>
      </w:r>
      <w:proofErr w:type="spellEnd"/>
      <w:r>
        <w:rPr>
          <w:lang w:eastAsia="de-DE"/>
        </w:rPr>
        <w:t xml:space="preserve"> wurde als „Nice </w:t>
      </w:r>
      <w:proofErr w:type="spellStart"/>
      <w:r>
        <w:rPr>
          <w:lang w:eastAsia="de-DE"/>
        </w:rPr>
        <w:t>to</w:t>
      </w:r>
      <w:proofErr w:type="spellEnd"/>
      <w:r>
        <w:rPr>
          <w:lang w:eastAsia="de-DE"/>
        </w:rPr>
        <w:t xml:space="preserve"> </w:t>
      </w:r>
      <w:proofErr w:type="spellStart"/>
      <w:r>
        <w:rPr>
          <w:lang w:eastAsia="de-DE"/>
        </w:rPr>
        <w:t>have</w:t>
      </w:r>
      <w:proofErr w:type="spellEnd"/>
      <w:r>
        <w:rPr>
          <w:lang w:eastAsia="de-DE"/>
        </w:rPr>
        <w:t xml:space="preserve">“ formuliert und wurde </w:t>
      </w:r>
      <w:r>
        <w:rPr>
          <w:lang w:eastAsia="de-DE"/>
        </w:rPr>
        <w:t xml:space="preserve">zum größten Teil durch die Website in </w:t>
      </w:r>
      <w:proofErr w:type="spellStart"/>
      <w:r>
        <w:rPr>
          <w:lang w:eastAsia="de-DE"/>
        </w:rPr>
        <w:t>responsive</w:t>
      </w:r>
      <w:proofErr w:type="spellEnd"/>
      <w:r>
        <w:rPr>
          <w:lang w:eastAsia="de-DE"/>
        </w:rPr>
        <w:t xml:space="preserve"> Layout umgesetzt.</w:t>
      </w:r>
    </w:p>
    <w:tbl>
      <w:tblPr>
        <w:tblStyle w:val="HelleListe-Akzent1"/>
        <w:tblW w:w="9288" w:type="dxa"/>
        <w:tblBorders>
          <w:bottom w:val="nil"/>
          <w:right w:val="nil"/>
          <w:insideH w:val="nil"/>
          <w:insideV w:val="nil"/>
        </w:tblBorders>
        <w:tblCellMar>
          <w:left w:w="107" w:type="dxa"/>
        </w:tblCellMar>
        <w:tblLook w:val="04A0" w:firstRow="1" w:lastRow="0" w:firstColumn="1" w:lastColumn="0" w:noHBand="0" w:noVBand="1"/>
      </w:tblPr>
      <w:tblGrid>
        <w:gridCol w:w="932"/>
        <w:gridCol w:w="6107"/>
        <w:gridCol w:w="96"/>
        <w:gridCol w:w="976"/>
        <w:gridCol w:w="1177"/>
      </w:tblGrid>
      <w:tr w:rsidR="00390E19" w:rsidTr="0039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tcBorders>
              <w:bottom w:val="nil"/>
              <w:right w:val="nil"/>
            </w:tcBorders>
            <w:tcMar>
              <w:left w:w="107" w:type="dxa"/>
            </w:tcMar>
          </w:tcPr>
          <w:p w:rsidR="00390E19" w:rsidRDefault="00E061E4">
            <w:pPr>
              <w:spacing w:after="0" w:line="240" w:lineRule="auto"/>
              <w:rPr>
                <w:b w:val="0"/>
                <w:bCs w:val="0"/>
                <w:color w:val="FFFFFF" w:themeColor="background1"/>
              </w:rPr>
            </w:pPr>
            <w:r>
              <w:rPr>
                <w:color w:val="FFFFFF" w:themeColor="background1"/>
              </w:rPr>
              <w:t>ID</w:t>
            </w:r>
          </w:p>
        </w:tc>
        <w:tc>
          <w:tcPr>
            <w:tcW w:w="6202" w:type="dxa"/>
            <w:gridSpan w:val="2"/>
            <w:tcBorders>
              <w:left w:val="nil"/>
              <w:bottom w:val="nil"/>
              <w:right w:val="nil"/>
            </w:tcBorders>
          </w:tcPr>
          <w:p w:rsidR="00390E19" w:rsidRDefault="00E061E4">
            <w:pPr>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Funktionalität</w:t>
            </w:r>
          </w:p>
        </w:tc>
        <w:tc>
          <w:tcPr>
            <w:tcW w:w="976" w:type="dxa"/>
            <w:tcBorders>
              <w:left w:val="nil"/>
              <w:bottom w:val="nil"/>
              <w:right w:val="nil"/>
            </w:tcBorders>
          </w:tcPr>
          <w:p w:rsidR="00390E19" w:rsidRDefault="00E061E4">
            <w:pPr>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Priorität</w:t>
            </w:r>
          </w:p>
        </w:tc>
        <w:tc>
          <w:tcPr>
            <w:tcW w:w="1177" w:type="dxa"/>
            <w:tcBorders>
              <w:left w:val="nil"/>
              <w:bottom w:val="nil"/>
            </w:tcBorders>
          </w:tcPr>
          <w:p w:rsidR="00390E19" w:rsidRDefault="00E061E4">
            <w:pPr>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Ergebnis</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F10</w:t>
            </w:r>
          </w:p>
        </w:tc>
        <w:tc>
          <w:tcPr>
            <w:tcW w:w="6106" w:type="dxa"/>
            <w:shd w:val="clear" w:color="auto" w:fill="D9D9D9" w:themeFill="background1" w:themeFillShade="D9"/>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lang w:val="en-US" w:eastAsia="de-DE"/>
              </w:rPr>
              <w:t>HMD App</w:t>
            </w:r>
          </w:p>
        </w:tc>
        <w:tc>
          <w:tcPr>
            <w:tcW w:w="1072" w:type="dxa"/>
            <w:gridSpan w:val="2"/>
            <w:shd w:val="clear" w:color="auto" w:fill="D9D9D9" w:themeFill="background1" w:themeFillShade="D9"/>
            <w:tcMar>
              <w:left w:w="107" w:type="dxa"/>
            </w:tcMar>
          </w:tcPr>
          <w:p w:rsidR="00390E19" w:rsidRDefault="00390E19">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7" w:type="dxa"/>
            <w:shd w:val="clear" w:color="auto" w:fill="D9D9D9" w:themeFill="background1" w:themeFillShade="D9"/>
            <w:tcMar>
              <w:left w:w="107" w:type="dxa"/>
            </w:tcMar>
          </w:tcPr>
          <w:p w:rsidR="00390E19" w:rsidRDefault="00390E19">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pPr>
            <w:r>
              <w:t>F10.1</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t xml:space="preserve">Das Zielsystem der HMD App ist die </w:t>
            </w:r>
            <w:proofErr w:type="spellStart"/>
            <w:r>
              <w:t>Vuzix</w:t>
            </w:r>
            <w:proofErr w:type="spellEnd"/>
            <w:r>
              <w:t xml:space="preserve"> M100. Die App muss ohne Einschränkungen auf der </w:t>
            </w:r>
            <w:proofErr w:type="spellStart"/>
            <w:r>
              <w:t>Vuzix</w:t>
            </w:r>
            <w:proofErr w:type="spellEnd"/>
            <w:r>
              <w:t xml:space="preserve"> M100 lauffähig sein.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pPr>
            <w:r>
              <w:t xml:space="preserve">F10.2 </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Um sein mobiles Endgerät mit einem Account zu verbinden, scannt der User einen Barcode, der ihm im Webbrowser angezeigt wird. Der User muss sich dafür bereits auf der Website registriert haben.</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F10.3</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 xml:space="preserve">Die App verfügt sowohl über den </w:t>
            </w:r>
            <w:r>
              <w:t>Standard-Sprachbefehl "</w:t>
            </w:r>
            <w:proofErr w:type="spellStart"/>
            <w:r>
              <w:t>go</w:t>
            </w:r>
            <w:proofErr w:type="spellEnd"/>
            <w:r>
              <w:t xml:space="preserve"> </w:t>
            </w:r>
            <w:proofErr w:type="spellStart"/>
            <w:r>
              <w:t>home</w:t>
            </w:r>
            <w:proofErr w:type="spellEnd"/>
            <w:r>
              <w:t>" als auch den spezifischen Sprachbefehl "</w:t>
            </w:r>
            <w:proofErr w:type="spellStart"/>
            <w:r>
              <w:t>scan</w:t>
            </w:r>
            <w:proofErr w:type="spellEnd"/>
            <w:r>
              <w:t>" zum Starten des Produktscanners.</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Angepasst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F10.4</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Nach dem Start der App wird der </w:t>
            </w:r>
            <w:proofErr w:type="spellStart"/>
            <w:r>
              <w:t>Homescreen</w:t>
            </w:r>
            <w:proofErr w:type="spellEnd"/>
            <w:r>
              <w:t xml:space="preserve"> angezeigt. Hier wird auf den Sprachbefehl zum Scannen gewartet.</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F10.5</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Mit dem Sprachbefehl "</w:t>
            </w:r>
            <w:proofErr w:type="spellStart"/>
            <w:r>
              <w:t>scan</w:t>
            </w:r>
            <w:proofErr w:type="spellEnd"/>
            <w:r>
              <w:t xml:space="preserve">" aktiviert der User im </w:t>
            </w:r>
            <w:proofErr w:type="spellStart"/>
            <w:r>
              <w:t>Homescreen</w:t>
            </w:r>
            <w:proofErr w:type="spellEnd"/>
            <w:r>
              <w:t xml:space="preserve"> den Scanner. Danach kann er über die Kamera den Barcode eines Produkts scannen.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F10.6</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Wurde ein Produkt eingescannt, wird dem User auf dem Infoscreen das Ergebnis angezeigt. Nach 10 </w:t>
            </w:r>
            <w:r>
              <w:t xml:space="preserve">Sekunden im Infoscreen kehrt die App automatisch in den </w:t>
            </w:r>
            <w:proofErr w:type="spellStart"/>
            <w:r>
              <w:t>Homescreen</w:t>
            </w:r>
            <w:proofErr w:type="spellEnd"/>
            <w:r>
              <w:t xml:space="preserve"> zurück.</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Angepasst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F20</w:t>
            </w:r>
          </w:p>
        </w:tc>
        <w:tc>
          <w:tcPr>
            <w:tcW w:w="6106" w:type="dxa"/>
            <w:tcBorders>
              <w:top w:val="nil"/>
              <w:left w:val="nil"/>
              <w:bottom w:val="nil"/>
              <w:right w:val="nil"/>
            </w:tcBorders>
            <w:shd w:val="clear" w:color="auto" w:fill="D9D9D9" w:themeFill="background1" w:themeFillShade="D9"/>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lang w:val="en-US" w:eastAsia="de-DE"/>
              </w:rPr>
            </w:pPr>
            <w:proofErr w:type="spellStart"/>
            <w:r>
              <w:rPr>
                <w:sz w:val="28"/>
                <w:szCs w:val="28"/>
                <w:lang w:val="en-US" w:eastAsia="de-DE"/>
              </w:rPr>
              <w:t>Accountsystem</w:t>
            </w:r>
            <w:proofErr w:type="spellEnd"/>
          </w:p>
        </w:tc>
        <w:tc>
          <w:tcPr>
            <w:tcW w:w="1072" w:type="dxa"/>
            <w:gridSpan w:val="2"/>
            <w:tcBorders>
              <w:top w:val="nil"/>
              <w:left w:val="nil"/>
              <w:bottom w:val="nil"/>
              <w:right w:val="nil"/>
            </w:tcBorders>
            <w:shd w:val="clear" w:color="auto" w:fill="D9D9D9" w:themeFill="background1" w:themeFillShade="D9"/>
          </w:tcPr>
          <w:p w:rsidR="00390E19" w:rsidRDefault="00390E19">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c>
          <w:tcPr>
            <w:tcW w:w="1177" w:type="dxa"/>
            <w:tcBorders>
              <w:top w:val="nil"/>
              <w:left w:val="nil"/>
              <w:bottom w:val="nil"/>
            </w:tcBorders>
            <w:shd w:val="clear" w:color="auto" w:fill="D9D9D9" w:themeFill="background1" w:themeFillShade="D9"/>
          </w:tcPr>
          <w:p w:rsidR="00390E19" w:rsidRDefault="00390E19">
            <w:pPr>
              <w:spacing w:after="0" w:line="240" w:lineRule="auto"/>
              <w:jc w:val="right"/>
              <w:cnfStyle w:val="000000000000" w:firstRow="0" w:lastRow="0" w:firstColumn="0" w:lastColumn="0" w:oddVBand="0" w:evenVBand="0" w:oddHBand="0" w:evenHBand="0" w:firstRowFirstColumn="0" w:firstRowLastColumn="0" w:lastRowFirstColumn="0" w:lastRowLastColumn="0"/>
              <w:rPr>
                <w:sz w:val="28"/>
                <w:szCs w:val="28"/>
              </w:rPr>
            </w:pP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F20.1</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einen Account erstellen, der persistent im System gespeichert wird. (siehe F30.1)</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pPr>
            <w:r>
              <w:rPr>
                <w:lang w:eastAsia="de-DE"/>
              </w:rPr>
              <w:t>F20.2</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beliebig </w:t>
            </w:r>
            <w:r>
              <w:rPr>
                <w:lang w:eastAsia="de-DE"/>
              </w:rPr>
              <w:t>viele mobile Endgeräte mit seinem Account verbinden.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F30</w:t>
            </w:r>
          </w:p>
        </w:tc>
        <w:tc>
          <w:tcPr>
            <w:tcW w:w="6106" w:type="dxa"/>
            <w:shd w:val="clear" w:color="auto" w:fill="D9D9D9" w:themeFill="background1" w:themeFillShade="D9"/>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eastAsia="de-DE"/>
              </w:rPr>
            </w:pPr>
            <w:r>
              <w:rPr>
                <w:sz w:val="28"/>
                <w:szCs w:val="28"/>
                <w:lang w:eastAsia="de-DE"/>
              </w:rPr>
              <w:t>Webapplikation</w:t>
            </w:r>
          </w:p>
        </w:tc>
        <w:tc>
          <w:tcPr>
            <w:tcW w:w="1072" w:type="dxa"/>
            <w:gridSpan w:val="2"/>
            <w:shd w:val="clear" w:color="auto" w:fill="D9D9D9" w:themeFill="background1" w:themeFillShade="D9"/>
            <w:tcMar>
              <w:left w:w="107" w:type="dxa"/>
            </w:tcMar>
          </w:tcPr>
          <w:p w:rsidR="00390E19" w:rsidRDefault="00390E19">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c>
          <w:tcPr>
            <w:tcW w:w="1177" w:type="dxa"/>
            <w:shd w:val="clear" w:color="auto" w:fill="D9D9D9" w:themeFill="background1" w:themeFillShade="D9"/>
            <w:tcMar>
              <w:left w:w="107" w:type="dxa"/>
            </w:tcMar>
          </w:tcPr>
          <w:p w:rsidR="00390E19" w:rsidRDefault="00390E19">
            <w:pPr>
              <w:spacing w:after="0" w:line="240" w:lineRule="auto"/>
              <w:jc w:val="right"/>
              <w:cnfStyle w:val="000000100000" w:firstRow="0" w:lastRow="0" w:firstColumn="0" w:lastColumn="0" w:oddVBand="0" w:evenVBand="0" w:oddHBand="1" w:evenHBand="0" w:firstRowFirstColumn="0" w:firstRowLastColumn="0" w:lastRowFirstColumn="0" w:lastRowLastColumn="0"/>
              <w:rPr>
                <w:sz w:val="28"/>
                <w:szCs w:val="28"/>
              </w:rPr>
            </w:pP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pPr>
            <w:r>
              <w:rPr>
                <w:lang w:eastAsia="de-DE"/>
              </w:rPr>
              <w:t>F30.1</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einen neuen Account über ein Registrierungsformular erstellen. (siehe F20.1)</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F30.2</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 xml:space="preserve">Der User kann sich mit seiner Email-Adresse und seinem Passwort in einem Login Formular anmelden. </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1</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F30.3</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sowohl hinzufügen als auch wieder entfernen.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1</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F30.4</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HMDs koppeln und entkoppeln.</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F30.5</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Für die Verbindung mit der HMD-App wird ein Barcode im Web-Browser angezeigt.</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F30.6</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seine Email-Adresse und sein Passwort ändern.</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2</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F30.7</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Registriert sich </w:t>
            </w:r>
            <w:r>
              <w:rPr>
                <w:lang w:eastAsia="de-DE"/>
              </w:rPr>
              <w:t>ein User oder ändert er seine Emailadresse, muss er diese bestätigen. Zum Bestätigen wird eine Bestätigungslink an die Emailadresse versandt, die durch den User bestätigt werden muss.</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2</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F40</w:t>
            </w:r>
          </w:p>
        </w:tc>
        <w:tc>
          <w:tcPr>
            <w:tcW w:w="8355" w:type="dxa"/>
            <w:gridSpan w:val="4"/>
            <w:shd w:val="clear" w:color="auto" w:fill="D9D9D9" w:themeFill="background1" w:themeFillShade="D9"/>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lang w:val="en-US"/>
              </w:rPr>
            </w:pPr>
            <w:r>
              <w:rPr>
                <w:sz w:val="28"/>
                <w:szCs w:val="28"/>
                <w:lang w:val="en-US" w:eastAsia="de-DE"/>
              </w:rPr>
              <w:t>Android-Smartphone App (</w:t>
            </w:r>
            <w:proofErr w:type="spellStart"/>
            <w:r>
              <w:rPr>
                <w:sz w:val="28"/>
                <w:szCs w:val="28"/>
                <w:lang w:val="en-US" w:eastAsia="de-DE"/>
              </w:rPr>
              <w:t>durch</w:t>
            </w:r>
            <w:proofErr w:type="spellEnd"/>
            <w:r>
              <w:rPr>
                <w:sz w:val="28"/>
                <w:szCs w:val="28"/>
                <w:lang w:val="en-US" w:eastAsia="de-DE"/>
              </w:rPr>
              <w:t xml:space="preserve"> responsive Layout </w:t>
            </w:r>
            <w:proofErr w:type="spellStart"/>
            <w:r>
              <w:rPr>
                <w:sz w:val="28"/>
                <w:szCs w:val="28"/>
                <w:lang w:val="en-US" w:eastAsia="de-DE"/>
              </w:rPr>
              <w:t>realisiert</w:t>
            </w:r>
            <w:proofErr w:type="spellEnd"/>
            <w:r>
              <w:rPr>
                <w:sz w:val="28"/>
                <w:szCs w:val="28"/>
                <w:lang w:val="en-US" w:eastAsia="de-DE"/>
              </w:rPr>
              <w: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F40.1</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Der User kann HMDs koppeln und entkoppeln.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lastRenderedPageBreak/>
              <w:t>F40.2</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kann sich für die Nutzung des Dienstes in der Android-Anwendung registrieren.</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F40.3</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muss sich zur Nutzung des Dienstes in </w:t>
            </w:r>
            <w:r>
              <w:rPr>
                <w:lang w:eastAsia="de-DE"/>
              </w:rPr>
              <w:t>der Android-Anwendung anmelden.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F40.4</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muss seine Email-Adresse und sein Passwort ändern können.</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bottom w:val="nil"/>
              <w:right w:val="nil"/>
            </w:tcBorders>
            <w:shd w:val="clear" w:color="auto" w:fill="auto"/>
            <w:tcMar>
              <w:left w:w="107" w:type="dxa"/>
            </w:tcMar>
          </w:tcPr>
          <w:p w:rsidR="00390E19" w:rsidRDefault="00E061E4">
            <w:pPr>
              <w:spacing w:after="0" w:line="240" w:lineRule="auto"/>
              <w:rPr>
                <w:b w:val="0"/>
                <w:bCs w:val="0"/>
              </w:rPr>
            </w:pPr>
            <w:r>
              <w:t>F40.5</w:t>
            </w:r>
          </w:p>
        </w:tc>
        <w:tc>
          <w:tcPr>
            <w:tcW w:w="6106" w:type="dxa"/>
            <w:tcBorders>
              <w:top w:val="nil"/>
              <w:left w:val="nil"/>
              <w:bottom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Einträge aus der Inhaltsstoffdatenbank zu seiner </w:t>
            </w:r>
            <w:proofErr w:type="spellStart"/>
            <w:r>
              <w:rPr>
                <w:lang w:eastAsia="de-DE"/>
              </w:rPr>
              <w:t>Blacklist</w:t>
            </w:r>
            <w:proofErr w:type="spellEnd"/>
            <w:r>
              <w:rPr>
                <w:lang w:eastAsia="de-DE"/>
              </w:rPr>
              <w:t xml:space="preserve"> hinzufügen und wieder </w:t>
            </w:r>
            <w:r>
              <w:rPr>
                <w:lang w:eastAsia="de-DE"/>
              </w:rPr>
              <w:t>entfernen.</w:t>
            </w:r>
          </w:p>
        </w:tc>
        <w:tc>
          <w:tcPr>
            <w:tcW w:w="1072" w:type="dxa"/>
            <w:gridSpan w:val="2"/>
            <w:tcBorders>
              <w:top w:val="nil"/>
              <w:left w:val="nil"/>
              <w:bottom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bottom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Teilweise umgesetzt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 w:type="dxa"/>
            <w:shd w:val="clear" w:color="auto" w:fill="auto"/>
            <w:tcMar>
              <w:left w:w="107" w:type="dxa"/>
            </w:tcMar>
          </w:tcPr>
          <w:p w:rsidR="00390E19" w:rsidRDefault="00E061E4">
            <w:pPr>
              <w:spacing w:after="0" w:line="240" w:lineRule="auto"/>
              <w:rPr>
                <w:b w:val="0"/>
                <w:bCs w:val="0"/>
              </w:rPr>
            </w:pPr>
            <w:r>
              <w:t>F40.6</w:t>
            </w:r>
          </w:p>
        </w:tc>
        <w:tc>
          <w:tcPr>
            <w:tcW w:w="6106"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lang w:eastAsia="de-DE"/>
              </w:rPr>
            </w:pPr>
            <w:r>
              <w:rPr>
                <w:lang w:eastAsia="de-DE"/>
              </w:rPr>
              <w:t>Der User scannt einen Produktbarcode und erhält eine Information über die Verträglichkeit.</w:t>
            </w:r>
          </w:p>
        </w:tc>
        <w:tc>
          <w:tcPr>
            <w:tcW w:w="1072" w:type="dxa"/>
            <w:gridSpan w:val="2"/>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3</w:t>
            </w:r>
          </w:p>
        </w:tc>
        <w:tc>
          <w:tcPr>
            <w:tcW w:w="1177" w:type="dxa"/>
            <w:shd w:val="clear" w:color="auto" w:fill="auto"/>
            <w:tcMar>
              <w:left w:w="107" w:type="dxa"/>
            </w:tcMar>
          </w:tcPr>
          <w:p w:rsidR="00390E19" w:rsidRDefault="00E061E4">
            <w:pPr>
              <w:spacing w:after="0" w:line="240" w:lineRule="auto"/>
              <w:jc w:val="right"/>
              <w:cnfStyle w:val="000000100000" w:firstRow="0" w:lastRow="0" w:firstColumn="0" w:lastColumn="0" w:oddVBand="0" w:evenVBand="0" w:oddHBand="1" w:evenHBand="0" w:firstRowFirstColumn="0" w:firstRowLastColumn="0" w:lastRowFirstColumn="0" w:lastRowLastColumn="0"/>
            </w:pPr>
            <w:r>
              <w:t>Teilweise umgesetzt</w:t>
            </w:r>
          </w:p>
        </w:tc>
      </w:tr>
      <w:tr w:rsidR="00390E19" w:rsidTr="00390E19">
        <w:tc>
          <w:tcPr>
            <w:cnfStyle w:val="001000000000" w:firstRow="0" w:lastRow="0" w:firstColumn="1" w:lastColumn="0" w:oddVBand="0" w:evenVBand="0" w:oddHBand="0" w:evenHBand="0" w:firstRowFirstColumn="0" w:firstRowLastColumn="0" w:lastRowFirstColumn="0" w:lastRowLastColumn="0"/>
            <w:tcW w:w="932" w:type="dxa"/>
            <w:tcBorders>
              <w:top w:val="nil"/>
              <w:right w:val="nil"/>
            </w:tcBorders>
            <w:shd w:val="clear" w:color="auto" w:fill="auto"/>
            <w:tcMar>
              <w:left w:w="107" w:type="dxa"/>
            </w:tcMar>
          </w:tcPr>
          <w:p w:rsidR="00390E19" w:rsidRDefault="00E061E4">
            <w:pPr>
              <w:spacing w:after="0" w:line="240" w:lineRule="auto"/>
              <w:rPr>
                <w:b w:val="0"/>
                <w:bCs w:val="0"/>
              </w:rPr>
            </w:pPr>
            <w:r>
              <w:t>F40.7</w:t>
            </w:r>
          </w:p>
        </w:tc>
        <w:tc>
          <w:tcPr>
            <w:tcW w:w="6106" w:type="dxa"/>
            <w:tcBorders>
              <w:top w:val="nil"/>
              <w:left w:val="nil"/>
              <w:righ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lang w:eastAsia="de-DE"/>
              </w:rPr>
            </w:pPr>
            <w:r>
              <w:rPr>
                <w:lang w:eastAsia="de-DE"/>
              </w:rPr>
              <w:t xml:space="preserve">Der User kann sich alle Inhaltsstoffe des Produktes anzeigen lassen, sowie eine Websuche nach </w:t>
            </w:r>
            <w:r>
              <w:rPr>
                <w:lang w:eastAsia="de-DE"/>
              </w:rPr>
              <w:t>dem Produkt starten.</w:t>
            </w:r>
          </w:p>
        </w:tc>
        <w:tc>
          <w:tcPr>
            <w:tcW w:w="1072" w:type="dxa"/>
            <w:gridSpan w:val="2"/>
            <w:tcBorders>
              <w:top w:val="nil"/>
              <w:left w:val="nil"/>
              <w:righ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3</w:t>
            </w:r>
          </w:p>
        </w:tc>
        <w:tc>
          <w:tcPr>
            <w:tcW w:w="1177" w:type="dxa"/>
            <w:tcBorders>
              <w:top w:val="nil"/>
              <w:left w:val="nil"/>
            </w:tcBorders>
            <w:shd w:val="clear" w:color="auto" w:fill="auto"/>
          </w:tcPr>
          <w:p w:rsidR="00390E19" w:rsidRDefault="00E061E4">
            <w:pPr>
              <w:spacing w:after="0" w:line="240" w:lineRule="auto"/>
              <w:jc w:val="right"/>
              <w:cnfStyle w:val="000000000000" w:firstRow="0" w:lastRow="0" w:firstColumn="0" w:lastColumn="0" w:oddVBand="0" w:evenVBand="0" w:oddHBand="0" w:evenHBand="0" w:firstRowFirstColumn="0" w:firstRowLastColumn="0" w:lastRowFirstColumn="0" w:lastRowLastColumn="0"/>
            </w:pPr>
            <w:r>
              <w:t>Nicht umgesetzt</w:t>
            </w:r>
          </w:p>
        </w:tc>
      </w:tr>
    </w:tbl>
    <w:p w:rsidR="00390E19" w:rsidRDefault="00E061E4">
      <w:pPr>
        <w:pStyle w:val="Untertitel"/>
      </w:pPr>
      <w:r>
        <w:rPr>
          <w:rStyle w:val="SchwacheHervorhebung"/>
        </w:rPr>
        <w:t>Tabelle 1: Funktionale Anforderungen</w:t>
      </w:r>
    </w:p>
    <w:p w:rsidR="00390E19" w:rsidRDefault="00E061E4">
      <w:pPr>
        <w:pStyle w:val="berschrift2"/>
        <w:numPr>
          <w:ilvl w:val="1"/>
          <w:numId w:val="1"/>
        </w:numPr>
      </w:pPr>
      <w:bookmarkStart w:id="7" w:name="_Toc413781467"/>
      <w:bookmarkEnd w:id="7"/>
      <w:r>
        <w:t>Nicht funktionale Anforderungen</w:t>
      </w:r>
    </w:p>
    <w:tbl>
      <w:tblPr>
        <w:tblStyle w:val="HelleListe-Akzent1"/>
        <w:tblW w:w="9322" w:type="dxa"/>
        <w:tblBorders>
          <w:bottom w:val="nil"/>
          <w:right w:val="nil"/>
          <w:insideH w:val="nil"/>
          <w:insideV w:val="nil"/>
        </w:tblBorders>
        <w:tblCellMar>
          <w:left w:w="107" w:type="dxa"/>
        </w:tblCellMar>
        <w:tblLook w:val="04A0" w:firstRow="1" w:lastRow="0" w:firstColumn="1" w:lastColumn="0" w:noHBand="0" w:noVBand="1"/>
      </w:tblPr>
      <w:tblGrid>
        <w:gridCol w:w="850"/>
        <w:gridCol w:w="8472"/>
      </w:tblGrid>
      <w:tr w:rsidR="00390E19" w:rsidTr="00390E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Borders>
              <w:bottom w:val="nil"/>
              <w:right w:val="nil"/>
            </w:tcBorders>
            <w:tcMar>
              <w:left w:w="107" w:type="dxa"/>
            </w:tcMar>
          </w:tcPr>
          <w:p w:rsidR="00390E19" w:rsidRDefault="00E061E4">
            <w:pPr>
              <w:spacing w:after="0" w:line="240" w:lineRule="auto"/>
              <w:rPr>
                <w:b w:val="0"/>
                <w:bCs w:val="0"/>
                <w:color w:val="FFFFFF" w:themeColor="background1"/>
              </w:rPr>
            </w:pPr>
            <w:r>
              <w:rPr>
                <w:color w:val="FFFFFF" w:themeColor="background1"/>
              </w:rPr>
              <w:t>ID</w:t>
            </w:r>
          </w:p>
        </w:tc>
        <w:tc>
          <w:tcPr>
            <w:tcW w:w="8471" w:type="dxa"/>
            <w:tcBorders>
              <w:left w:val="nil"/>
              <w:bottom w:val="nil"/>
            </w:tcBorders>
          </w:tcPr>
          <w:p w:rsidR="00390E19" w:rsidRDefault="00E061E4">
            <w:pPr>
              <w:spacing w:after="0" w:line="240" w:lineRule="auto"/>
              <w:cnfStyle w:val="100000000000" w:firstRow="1" w:lastRow="0" w:firstColumn="0" w:lastColumn="0" w:oddVBand="0" w:evenVBand="0" w:oddHBand="0" w:evenHBand="0" w:firstRowFirstColumn="0" w:firstRowLastColumn="0" w:lastRowFirstColumn="0" w:lastRowLastColumn="0"/>
              <w:rPr>
                <w:b w:val="0"/>
                <w:bCs w:val="0"/>
                <w:color w:val="FFFFFF" w:themeColor="background1"/>
              </w:rPr>
            </w:pPr>
            <w:r>
              <w:rPr>
                <w:color w:val="FFFFFF" w:themeColor="background1"/>
              </w:rPr>
              <w:t>Funktionalität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 xml:space="preserve">N10 </w:t>
            </w:r>
          </w:p>
        </w:tc>
        <w:tc>
          <w:tcPr>
            <w:tcW w:w="8471" w:type="dxa"/>
            <w:shd w:val="clear" w:color="auto" w:fill="D9D9D9" w:themeFill="background1" w:themeFillShade="D9"/>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Fachliche Mengen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line="240" w:lineRule="auto"/>
              <w:rPr>
                <w:b w:val="0"/>
                <w:bCs w:val="0"/>
              </w:rPr>
            </w:pPr>
            <w:r>
              <w:t>N10.1</w:t>
            </w:r>
          </w:p>
        </w:tc>
        <w:tc>
          <w:tcPr>
            <w:tcW w:w="8471" w:type="dxa"/>
            <w:tcBorders>
              <w:top w:val="nil"/>
              <w:left w:val="nil"/>
              <w:bottom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Bei der Anzahl der Nutzer wird zu Beginn von einer Nutzeranzahl von unter 1000 Nutzern ausgegangen.</w:t>
            </w:r>
            <w:r>
              <w:t xml:space="preserve"> Die Anwendung sollte später auch für größere Nutzeranzahlen auslegbar sein.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N10.2</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Jeder Nutzer hat durchschnittlich 10 Inhaltsstoffe in seiner </w:t>
            </w:r>
            <w:proofErr w:type="spellStart"/>
            <w:r>
              <w:t>Blacklist</w:t>
            </w:r>
            <w:proofErr w:type="spellEnd"/>
            <w:r>
              <w:t>.</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N20</w:t>
            </w:r>
          </w:p>
        </w:tc>
        <w:tc>
          <w:tcPr>
            <w:tcW w:w="8471" w:type="dxa"/>
            <w:tcBorders>
              <w:top w:val="nil"/>
              <w:left w:val="nil"/>
              <w:bottom w:val="nil"/>
            </w:tcBorders>
            <w:shd w:val="clear" w:color="auto" w:fill="D9D9D9" w:themeFill="background1" w:themeFillShade="D9"/>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Usability</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N20.1</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Die Oberfläche muss selbsterklärend und einfach sein, damit es auch von </w:t>
            </w:r>
            <w:r>
              <w:t>Einsteigern ohne Einweisung verwendet werden kann.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line="240" w:lineRule="auto"/>
              <w:rPr>
                <w:b w:val="0"/>
                <w:bCs w:val="0"/>
              </w:rPr>
            </w:pPr>
            <w:r>
              <w:t>N20.2</w:t>
            </w:r>
          </w:p>
        </w:tc>
        <w:tc>
          <w:tcPr>
            <w:tcW w:w="8471" w:type="dxa"/>
            <w:tcBorders>
              <w:top w:val="nil"/>
              <w:left w:val="nil"/>
              <w:bottom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Die Funktionen der Oberfläche werden in einem Handbuch dokumentiert.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N20.3</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Insbesondere auf dem niedrig auflösendem Bildschirm der </w:t>
            </w:r>
            <w:proofErr w:type="spellStart"/>
            <w:r>
              <w:t>Vuzix</w:t>
            </w:r>
            <w:proofErr w:type="spellEnd"/>
            <w:r>
              <w:t xml:space="preserve"> M100 muss auf eine gute Lesbarkeit der Inhalte geachtet </w:t>
            </w:r>
            <w:r>
              <w:t>werden. Auch auf allen anderen Plattformen muss eine Lesbarkeit gegeben sein.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N30</w:t>
            </w:r>
          </w:p>
        </w:tc>
        <w:tc>
          <w:tcPr>
            <w:tcW w:w="8471" w:type="dxa"/>
            <w:tcBorders>
              <w:top w:val="nil"/>
              <w:left w:val="nil"/>
              <w:bottom w:val="nil"/>
            </w:tcBorders>
            <w:shd w:val="clear" w:color="auto" w:fill="D9D9D9" w:themeFill="background1" w:themeFillShade="D9"/>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Erscheinungsbild</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N30.1</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Die Erscheinung der Oberfläche soll in Design und Bedienungskonzept einheitlich sein.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N40</w:t>
            </w:r>
          </w:p>
        </w:tc>
        <w:tc>
          <w:tcPr>
            <w:tcW w:w="8471" w:type="dxa"/>
            <w:tcBorders>
              <w:top w:val="nil"/>
              <w:left w:val="nil"/>
              <w:bottom w:val="nil"/>
            </w:tcBorders>
            <w:shd w:val="clear" w:color="auto" w:fill="D9D9D9" w:themeFill="background1" w:themeFillShade="D9"/>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Performanz</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N40.1</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Der Server soll für die Bearbeitung </w:t>
            </w:r>
            <w:r>
              <w:t>einer Anfrage maximal 100ms brauchen.</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line="240" w:lineRule="auto"/>
              <w:rPr>
                <w:b w:val="0"/>
                <w:bCs w:val="0"/>
              </w:rPr>
            </w:pPr>
            <w:r>
              <w:t>N40.2</w:t>
            </w:r>
          </w:p>
        </w:tc>
        <w:tc>
          <w:tcPr>
            <w:tcW w:w="8471" w:type="dxa"/>
            <w:tcBorders>
              <w:top w:val="nil"/>
              <w:left w:val="nil"/>
              <w:bottom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Es wird von maximal 60 Anfragen pro Minute unter Volllast ausgegangen.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N40.3</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Da die App vorerst nicht kommerziell betrieben wird, ist eine hohe Verfügbarkeit nicht wichtig. Eine Verfügbarkeit des Webservices </w:t>
            </w:r>
            <w:r>
              <w:t>von 98% im Jahreszeitraum ist damit ausreichend.</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N50</w:t>
            </w:r>
          </w:p>
        </w:tc>
        <w:tc>
          <w:tcPr>
            <w:tcW w:w="8471" w:type="dxa"/>
            <w:tcBorders>
              <w:top w:val="nil"/>
              <w:left w:val="nil"/>
              <w:bottom w:val="nil"/>
            </w:tcBorders>
            <w:shd w:val="clear" w:color="auto" w:fill="D9D9D9" w:themeFill="background1" w:themeFillShade="D9"/>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Wartbarkeit</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auto"/>
            <w:tcMar>
              <w:left w:w="107" w:type="dxa"/>
            </w:tcMar>
          </w:tcPr>
          <w:p w:rsidR="00390E19" w:rsidRDefault="00E061E4">
            <w:pPr>
              <w:spacing w:after="0" w:line="240" w:lineRule="auto"/>
              <w:rPr>
                <w:b w:val="0"/>
                <w:bCs w:val="0"/>
              </w:rPr>
            </w:pPr>
            <w:r>
              <w:t>N50.1</w:t>
            </w:r>
          </w:p>
        </w:tc>
        <w:tc>
          <w:tcPr>
            <w:tcW w:w="8471" w:type="dxa"/>
            <w:shd w:val="clear" w:color="auto" w:fill="auto"/>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pPr>
            <w:r>
              <w:t xml:space="preserve">Für die Qualität und Einheitlichkeit des Codes wird ein </w:t>
            </w:r>
            <w:proofErr w:type="spellStart"/>
            <w:r>
              <w:t>Styleguide</w:t>
            </w:r>
            <w:proofErr w:type="spellEnd"/>
            <w:r>
              <w:t xml:space="preserve"> definiert, dem der produzierte Code entsprechen muss.</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bottom w:val="nil"/>
              <w:right w:val="nil"/>
            </w:tcBorders>
            <w:shd w:val="clear" w:color="auto" w:fill="auto"/>
            <w:tcMar>
              <w:left w:w="107" w:type="dxa"/>
            </w:tcMar>
          </w:tcPr>
          <w:p w:rsidR="00390E19" w:rsidRDefault="00E061E4">
            <w:pPr>
              <w:spacing w:after="0" w:line="240" w:lineRule="auto"/>
              <w:rPr>
                <w:b w:val="0"/>
                <w:bCs w:val="0"/>
              </w:rPr>
            </w:pPr>
            <w:r>
              <w:t>N50.2</w:t>
            </w:r>
          </w:p>
        </w:tc>
        <w:tc>
          <w:tcPr>
            <w:tcW w:w="8471" w:type="dxa"/>
            <w:tcBorders>
              <w:top w:val="nil"/>
              <w:left w:val="nil"/>
              <w:bottom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 xml:space="preserve">Der Code muss mit ausreichend Kommentaren ausgestattet </w:t>
            </w:r>
            <w:r>
              <w:t xml:space="preserve">sein. Für eine Automatische Dokumentationserstellung werden spezielle Kommentare erstellt, die automatisch verarbeitet werden. Diese Kommentare werden im </w:t>
            </w:r>
            <w:proofErr w:type="spellStart"/>
            <w:r>
              <w:t>Styleguide</w:t>
            </w:r>
            <w:proofErr w:type="spellEnd"/>
            <w:r>
              <w:t xml:space="preserve"> festgehalten.</w:t>
            </w:r>
          </w:p>
        </w:tc>
      </w:tr>
      <w:tr w:rsidR="00390E19" w:rsidTr="00390E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shd w:val="clear" w:color="auto" w:fill="D9D9D9" w:themeFill="background1" w:themeFillShade="D9"/>
            <w:tcMar>
              <w:left w:w="107" w:type="dxa"/>
            </w:tcMar>
          </w:tcPr>
          <w:p w:rsidR="00390E19" w:rsidRDefault="00E061E4">
            <w:pPr>
              <w:spacing w:after="0" w:line="240" w:lineRule="auto"/>
              <w:rPr>
                <w:sz w:val="28"/>
                <w:szCs w:val="28"/>
              </w:rPr>
            </w:pPr>
            <w:r>
              <w:rPr>
                <w:sz w:val="28"/>
                <w:szCs w:val="28"/>
              </w:rPr>
              <w:t>N60</w:t>
            </w:r>
          </w:p>
        </w:tc>
        <w:tc>
          <w:tcPr>
            <w:tcW w:w="8471" w:type="dxa"/>
            <w:shd w:val="clear" w:color="auto" w:fill="D9D9D9" w:themeFill="background1" w:themeFillShade="D9"/>
            <w:tcMar>
              <w:left w:w="107" w:type="dxa"/>
            </w:tcMar>
          </w:tcPr>
          <w:p w:rsidR="00390E19" w:rsidRDefault="00E061E4">
            <w:p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Tests</w:t>
            </w:r>
          </w:p>
        </w:tc>
      </w:tr>
      <w:tr w:rsidR="00390E19" w:rsidTr="00390E19">
        <w:tc>
          <w:tcPr>
            <w:cnfStyle w:val="001000000000" w:firstRow="0" w:lastRow="0" w:firstColumn="1" w:lastColumn="0" w:oddVBand="0" w:evenVBand="0" w:oddHBand="0" w:evenHBand="0" w:firstRowFirstColumn="0" w:firstRowLastColumn="0" w:lastRowFirstColumn="0" w:lastRowLastColumn="0"/>
            <w:tcW w:w="850" w:type="dxa"/>
            <w:tcBorders>
              <w:top w:val="nil"/>
              <w:right w:val="nil"/>
            </w:tcBorders>
            <w:shd w:val="clear" w:color="auto" w:fill="auto"/>
            <w:tcMar>
              <w:left w:w="107" w:type="dxa"/>
            </w:tcMar>
          </w:tcPr>
          <w:p w:rsidR="00390E19" w:rsidRDefault="00E061E4">
            <w:pPr>
              <w:spacing w:after="0" w:line="240" w:lineRule="auto"/>
              <w:rPr>
                <w:b w:val="0"/>
                <w:bCs w:val="0"/>
              </w:rPr>
            </w:pPr>
            <w:r>
              <w:t>N60.1</w:t>
            </w:r>
          </w:p>
        </w:tc>
        <w:tc>
          <w:tcPr>
            <w:tcW w:w="8471" w:type="dxa"/>
            <w:tcBorders>
              <w:top w:val="nil"/>
              <w:left w:val="nil"/>
            </w:tcBorders>
            <w:shd w:val="clear" w:color="auto" w:fill="auto"/>
          </w:tcPr>
          <w:p w:rsidR="00390E19" w:rsidRDefault="00E061E4">
            <w:pPr>
              <w:spacing w:after="0" w:line="240" w:lineRule="auto"/>
              <w:cnfStyle w:val="000000000000" w:firstRow="0" w:lastRow="0" w:firstColumn="0" w:lastColumn="0" w:oddVBand="0" w:evenVBand="0" w:oddHBand="0" w:evenHBand="0" w:firstRowFirstColumn="0" w:firstRowLastColumn="0" w:lastRowFirstColumn="0" w:lastRowLastColumn="0"/>
            </w:pPr>
            <w:r>
              <w:t xml:space="preserve">Anforderungen an die Testbarkeit werden in einem separaten </w:t>
            </w:r>
            <w:r>
              <w:t>Testkonzept festgelegt.</w:t>
            </w:r>
          </w:p>
        </w:tc>
      </w:tr>
    </w:tbl>
    <w:p w:rsidR="00390E19" w:rsidRDefault="00390E19">
      <w:pPr>
        <w:rPr>
          <w:lang w:eastAsia="de-DE"/>
        </w:rPr>
      </w:pPr>
    </w:p>
    <w:p w:rsidR="00390E19" w:rsidRDefault="00E061E4">
      <w:pPr>
        <w:pStyle w:val="berschrift1"/>
        <w:numPr>
          <w:ilvl w:val="0"/>
          <w:numId w:val="1"/>
        </w:numPr>
      </w:pPr>
      <w:bookmarkStart w:id="8" w:name="_Toc164172934"/>
      <w:bookmarkStart w:id="9" w:name="_Toc417755043"/>
      <w:bookmarkEnd w:id="8"/>
      <w:bookmarkEnd w:id="9"/>
      <w:r>
        <w:lastRenderedPageBreak/>
        <w:t>Architektur</w:t>
      </w:r>
    </w:p>
    <w:p w:rsidR="00390E19" w:rsidRDefault="00E061E4">
      <w:pPr>
        <w:pStyle w:val="berschrift2"/>
        <w:numPr>
          <w:ilvl w:val="1"/>
          <w:numId w:val="1"/>
        </w:numPr>
      </w:pPr>
      <w:bookmarkStart w:id="10" w:name="_Toc417755044"/>
      <w:bookmarkEnd w:id="10"/>
      <w:r>
        <w:t>Backend</w:t>
      </w:r>
    </w:p>
    <w:p w:rsidR="00390E19" w:rsidRDefault="00E061E4">
      <w:r>
        <w:t>Zur Umsetzung des Server-</w:t>
      </w:r>
      <w:proofErr w:type="spellStart"/>
      <w:r>
        <w:t>Backends</w:t>
      </w:r>
      <w:proofErr w:type="spellEnd"/>
      <w:r>
        <w:t xml:space="preserve"> wird Debian GNU/Linux eingesetzt. Version 8 (mit dem </w:t>
      </w:r>
      <w:proofErr w:type="spellStart"/>
      <w:r>
        <w:t>Releasenamen</w:t>
      </w:r>
      <w:proofErr w:type="spellEnd"/>
      <w:r>
        <w:t xml:space="preserve"> Jessie) befindet sich seit dem 05. November 2014 im </w:t>
      </w:r>
      <w:proofErr w:type="spellStart"/>
      <w:r>
        <w:t>Codefreeze</w:t>
      </w:r>
      <w:proofErr w:type="spellEnd"/>
      <w:r>
        <w:t xml:space="preserve">. Änderungen im Code sind ab diesem Zeitpunkt </w:t>
      </w:r>
      <w:r>
        <w:t>kaum zu erwarten. Jessie bietet somit eine sowohl zuverlässige als auch aktuelle Grundlage für die Architektur der Web-Applikation darüber. Apache HTTP Server (in der Version 2.4.10) deckt die Funktionalität des Webservers ab. MySQL-Server (5.4.42) die der</w:t>
      </w:r>
      <w:r>
        <w:t xml:space="preserve"> Datenbank. Zu administrativen Zwecken wird zusätzlich </w:t>
      </w:r>
      <w:proofErr w:type="spellStart"/>
      <w:r>
        <w:t>phpMyAdmin</w:t>
      </w:r>
      <w:proofErr w:type="spellEnd"/>
      <w:r>
        <w:t xml:space="preserve"> (4.2.12) eingesetzt.</w:t>
      </w:r>
    </w:p>
    <w:p w:rsidR="00390E19" w:rsidRDefault="00E061E4">
      <w:pPr>
        <w:pStyle w:val="berschrift3"/>
        <w:numPr>
          <w:ilvl w:val="2"/>
          <w:numId w:val="1"/>
        </w:numPr>
      </w:pPr>
      <w:bookmarkStart w:id="11" w:name="_Toc417755045"/>
      <w:bookmarkEnd w:id="11"/>
      <w:r>
        <w:t>Datenmodell</w:t>
      </w:r>
    </w:p>
    <w:p w:rsidR="00390E19" w:rsidRDefault="00E061E4">
      <w:pPr>
        <w:pStyle w:val="berschrift3"/>
        <w:numPr>
          <w:ilvl w:val="2"/>
          <w:numId w:val="1"/>
        </w:numPr>
      </w:pPr>
      <w:bookmarkStart w:id="12" w:name="_Toc417755046"/>
      <w:bookmarkEnd w:id="12"/>
      <w:r>
        <w:t>Klassendiagramme</w:t>
      </w:r>
    </w:p>
    <w:p w:rsidR="00390E19" w:rsidRDefault="00E061E4">
      <w:pPr>
        <w:pStyle w:val="berschrift3"/>
        <w:numPr>
          <w:ilvl w:val="2"/>
          <w:numId w:val="1"/>
        </w:numPr>
      </w:pPr>
      <w:bookmarkStart w:id="13" w:name="_Toc417755047"/>
      <w:bookmarkEnd w:id="13"/>
      <w:r>
        <w:t xml:space="preserve">Libraries und </w:t>
      </w:r>
      <w:proofErr w:type="spellStart"/>
      <w:r>
        <w:t>Framworks</w:t>
      </w:r>
      <w:proofErr w:type="spellEnd"/>
    </w:p>
    <w:p w:rsidR="00390E19" w:rsidRDefault="00E061E4">
      <w:pPr>
        <w:pStyle w:val="berschrift2"/>
        <w:numPr>
          <w:ilvl w:val="1"/>
          <w:numId w:val="1"/>
        </w:numPr>
      </w:pPr>
      <w:bookmarkStart w:id="14" w:name="_Toc417755048"/>
      <w:bookmarkEnd w:id="14"/>
      <w:r>
        <w:t>Backend</w:t>
      </w:r>
    </w:p>
    <w:p w:rsidR="00390E19" w:rsidRDefault="00E061E4">
      <w:pPr>
        <w:pStyle w:val="berschrift3"/>
        <w:numPr>
          <w:ilvl w:val="2"/>
          <w:numId w:val="1"/>
        </w:numPr>
      </w:pPr>
      <w:bookmarkStart w:id="15" w:name="_Toc417755049"/>
      <w:bookmarkEnd w:id="15"/>
      <w:r>
        <w:t>Klassendiagramme</w:t>
      </w:r>
    </w:p>
    <w:p w:rsidR="00390E19" w:rsidRDefault="00E061E4">
      <w:pPr>
        <w:pStyle w:val="berschrift3"/>
        <w:numPr>
          <w:ilvl w:val="2"/>
          <w:numId w:val="1"/>
        </w:numPr>
      </w:pPr>
      <w:bookmarkStart w:id="16" w:name="_Toc417755050"/>
      <w:bookmarkEnd w:id="16"/>
      <w:r>
        <w:t>Libraries und Frameworks</w:t>
      </w:r>
    </w:p>
    <w:p w:rsidR="00390E19" w:rsidRDefault="00E061E4">
      <w:pPr>
        <w:pStyle w:val="berschrift2"/>
        <w:numPr>
          <w:ilvl w:val="1"/>
          <w:numId w:val="1"/>
        </w:numPr>
      </w:pPr>
      <w:bookmarkStart w:id="17" w:name="_Toc417755051"/>
      <w:bookmarkEnd w:id="17"/>
      <w:r>
        <w:t>HMD Applikation</w:t>
      </w:r>
    </w:p>
    <w:p w:rsidR="00390E19" w:rsidRDefault="00E061E4">
      <w:pPr>
        <w:pStyle w:val="berschrift2"/>
        <w:numPr>
          <w:ilvl w:val="1"/>
          <w:numId w:val="1"/>
        </w:numPr>
      </w:pPr>
      <w:bookmarkStart w:id="18" w:name="_Toc417755052"/>
      <w:bookmarkEnd w:id="18"/>
      <w:r>
        <w:t>Klassendiagramme</w:t>
      </w:r>
    </w:p>
    <w:p w:rsidR="00390E19" w:rsidRDefault="00E061E4">
      <w:pPr>
        <w:pStyle w:val="berschrift2"/>
        <w:numPr>
          <w:ilvl w:val="1"/>
          <w:numId w:val="1"/>
        </w:numPr>
      </w:pPr>
      <w:bookmarkStart w:id="19" w:name="_Toc417755053"/>
      <w:bookmarkEnd w:id="19"/>
      <w:r>
        <w:t xml:space="preserve">Libraries, Frameworks und </w:t>
      </w:r>
      <w:proofErr w:type="spellStart"/>
      <w:r>
        <w:t>Intents</w:t>
      </w:r>
      <w:proofErr w:type="spellEnd"/>
    </w:p>
    <w:p w:rsidR="00390E19" w:rsidRDefault="00E061E4">
      <w:pPr>
        <w:pStyle w:val="berschrift1"/>
        <w:numPr>
          <w:ilvl w:val="0"/>
          <w:numId w:val="1"/>
        </w:numPr>
      </w:pPr>
      <w:bookmarkStart w:id="20" w:name="_Toc417755054"/>
      <w:bookmarkEnd w:id="20"/>
      <w:r>
        <w:t>Bewertung der Ergebnisse</w:t>
      </w:r>
    </w:p>
    <w:p w:rsidR="00390E19" w:rsidRDefault="00E061E4">
      <w:pPr>
        <w:rPr>
          <w:lang w:eastAsia="de-DE"/>
        </w:rPr>
      </w:pPr>
      <w:r>
        <w:rPr>
          <w:lang w:eastAsia="de-DE"/>
        </w:rPr>
        <w:t>Das Projekt ist sehr gut und besser als alle anderen</w:t>
      </w:r>
    </w:p>
    <w:p w:rsidR="00390E19" w:rsidRDefault="00390E19">
      <w:pPr>
        <w:rPr>
          <w:lang w:eastAsia="de-DE"/>
        </w:rPr>
      </w:pPr>
    </w:p>
    <w:p w:rsidR="00390E19" w:rsidRDefault="00E061E4">
      <w:pPr>
        <w:pStyle w:val="berschrift1"/>
        <w:numPr>
          <w:ilvl w:val="0"/>
          <w:numId w:val="1"/>
        </w:numPr>
      </w:pPr>
      <w:bookmarkStart w:id="21" w:name="_Toc417755055"/>
      <w:bookmarkEnd w:id="21"/>
      <w:r>
        <w:t>Beschreibung des Projektablaufs</w:t>
      </w:r>
    </w:p>
    <w:p w:rsidR="00390E19" w:rsidRDefault="00E061E4">
      <w:pPr>
        <w:pStyle w:val="berschrift2"/>
        <w:numPr>
          <w:ilvl w:val="1"/>
          <w:numId w:val="1"/>
        </w:numPr>
      </w:pPr>
      <w:bookmarkStart w:id="22" w:name="_Toc417755056"/>
      <w:bookmarkEnd w:id="22"/>
      <w:r>
        <w:t>Vorgehensmodell</w:t>
      </w:r>
    </w:p>
    <w:p w:rsidR="005876C9" w:rsidRDefault="005876C9" w:rsidP="005876C9">
      <w:pPr>
        <w:rPr>
          <w:lang w:eastAsia="de-DE"/>
        </w:rPr>
      </w:pPr>
      <w:r>
        <w:rPr>
          <w:lang w:eastAsia="de-DE"/>
        </w:rPr>
        <w:t xml:space="preserve">Das Projekt wurde agil nach </w:t>
      </w:r>
      <w:proofErr w:type="spellStart"/>
      <w:r>
        <w:rPr>
          <w:lang w:eastAsia="de-DE"/>
        </w:rPr>
        <w:t>Scrum</w:t>
      </w:r>
      <w:proofErr w:type="spellEnd"/>
      <w:r>
        <w:rPr>
          <w:lang w:eastAsia="de-DE"/>
        </w:rPr>
        <w:t xml:space="preserve"> entwickelt. Dabei wurde sich streng an die Rollenverteilung und den Ablauf des </w:t>
      </w:r>
      <w:proofErr w:type="spellStart"/>
      <w:r>
        <w:rPr>
          <w:lang w:eastAsia="de-DE"/>
        </w:rPr>
        <w:t>Scrum</w:t>
      </w:r>
      <w:proofErr w:type="spellEnd"/>
      <w:r>
        <w:rPr>
          <w:lang w:eastAsia="de-DE"/>
        </w:rPr>
        <w:t>-Frameworks gehalten. Leichte Anpassungen der Daily-Sprints wurden vorgenommen, da ein Projekt dieser Größe und dieses Umfangs keinen täglichen Daily-</w:t>
      </w:r>
      <w:proofErr w:type="spellStart"/>
      <w:r>
        <w:rPr>
          <w:lang w:eastAsia="de-DE"/>
        </w:rPr>
        <w:t>Scrum</w:t>
      </w:r>
      <w:proofErr w:type="spellEnd"/>
      <w:r>
        <w:rPr>
          <w:lang w:eastAsia="de-DE"/>
        </w:rPr>
        <w:t xml:space="preserve"> benötigt. Dies hat auch den Hintergrund, dass nicht täglich an den </w:t>
      </w:r>
      <w:proofErr w:type="spellStart"/>
      <w:r>
        <w:rPr>
          <w:lang w:eastAsia="de-DE"/>
        </w:rPr>
        <w:t>Issues</w:t>
      </w:r>
      <w:proofErr w:type="spellEnd"/>
      <w:r>
        <w:rPr>
          <w:lang w:eastAsia="de-DE"/>
        </w:rPr>
        <w:t xml:space="preserve"> gearbeitet wurde. Die Daily-</w:t>
      </w:r>
      <w:proofErr w:type="spellStart"/>
      <w:r>
        <w:rPr>
          <w:lang w:eastAsia="de-DE"/>
        </w:rPr>
        <w:t>Scrums</w:t>
      </w:r>
      <w:proofErr w:type="spellEnd"/>
      <w:r>
        <w:rPr>
          <w:lang w:eastAsia="de-DE"/>
        </w:rPr>
        <w:t xml:space="preserve"> wurden montags, mittwochs und freitags gehalten. Die Sprintwechsel wurden wöchentlich an Dienstagen gehalten. </w:t>
      </w:r>
    </w:p>
    <w:p w:rsidR="005876C9" w:rsidRDefault="005876C9" w:rsidP="005876C9">
      <w:pPr>
        <w:rPr>
          <w:lang w:eastAsia="de-DE"/>
        </w:rPr>
      </w:pPr>
      <w:r>
        <w:rPr>
          <w:lang w:eastAsia="de-DE"/>
        </w:rPr>
        <w:t>Im Rahmen der Daily-</w:t>
      </w:r>
      <w:proofErr w:type="spellStart"/>
      <w:r>
        <w:rPr>
          <w:lang w:eastAsia="de-DE"/>
        </w:rPr>
        <w:t>Scrums</w:t>
      </w:r>
      <w:proofErr w:type="spellEnd"/>
      <w:r>
        <w:rPr>
          <w:lang w:eastAsia="de-DE"/>
        </w:rPr>
        <w:t xml:space="preserve"> wurden Fortschritt, Aussichten und Problematiken des aktuellen </w:t>
      </w:r>
      <w:proofErr w:type="spellStart"/>
      <w:r>
        <w:rPr>
          <w:lang w:eastAsia="de-DE"/>
        </w:rPr>
        <w:t>Issues</w:t>
      </w:r>
      <w:proofErr w:type="spellEnd"/>
      <w:r>
        <w:rPr>
          <w:lang w:eastAsia="de-DE"/>
        </w:rPr>
        <w:t xml:space="preserve"> angesprochen und bei Bedarf anschließend detaillierter besprochen. Die Besprechung der Problematiken wurde aus dem Daily-</w:t>
      </w:r>
      <w:proofErr w:type="spellStart"/>
      <w:r>
        <w:rPr>
          <w:lang w:eastAsia="de-DE"/>
        </w:rPr>
        <w:t>Scrum</w:t>
      </w:r>
      <w:proofErr w:type="spellEnd"/>
      <w:r>
        <w:rPr>
          <w:lang w:eastAsia="de-DE"/>
        </w:rPr>
        <w:t xml:space="preserve"> ausgelagert um diesen „kurz“ halten zu können und die Besprechung im Anschluss gezielt mit einzelnen Mitarbeitern durchführen zu können. </w:t>
      </w:r>
    </w:p>
    <w:p w:rsidR="005876C9" w:rsidRDefault="005876C9" w:rsidP="005876C9">
      <w:pPr>
        <w:rPr>
          <w:lang w:eastAsia="de-DE"/>
        </w:rPr>
      </w:pPr>
      <w:r>
        <w:rPr>
          <w:lang w:eastAsia="de-DE"/>
        </w:rPr>
        <w:t xml:space="preserve">Die Sprintwechsel waren vom Aufbau immer gleich. Zuerst wurden die </w:t>
      </w:r>
      <w:proofErr w:type="spellStart"/>
      <w:r>
        <w:rPr>
          <w:lang w:eastAsia="de-DE"/>
        </w:rPr>
        <w:t>Issues</w:t>
      </w:r>
      <w:proofErr w:type="spellEnd"/>
      <w:r>
        <w:rPr>
          <w:lang w:eastAsia="de-DE"/>
        </w:rPr>
        <w:t xml:space="preserve"> aus der Woche gemeinsam angesehen bzw. abgenommen, dadurch war jeder auf dem aktuellsten Stand und wusste genau über den Projektfortschritt Bescheid. Anschließend wurde eine Sprint-Retrospektive </w:t>
      </w:r>
      <w:r>
        <w:rPr>
          <w:lang w:eastAsia="de-DE"/>
        </w:rPr>
        <w:lastRenderedPageBreak/>
        <w:t>durchgeführt in der jeder Probleme, Schwierigkeiten oder Bedenken ansprechen konnte. Die Wünsche aus der Retrospektive wurden, wenn möglich, gleich im nächsten Sprint umgesetzt um die Zusammenarbeit im Team zu fördern.</w:t>
      </w:r>
    </w:p>
    <w:p w:rsidR="00390E19" w:rsidRDefault="005876C9" w:rsidP="005876C9">
      <w:pPr>
        <w:rPr>
          <w:lang w:eastAsia="de-DE"/>
        </w:rPr>
      </w:pPr>
      <w:r>
        <w:rPr>
          <w:lang w:eastAsia="de-DE"/>
        </w:rPr>
        <w:t xml:space="preserve">Anschließend wurden neue </w:t>
      </w:r>
      <w:proofErr w:type="spellStart"/>
      <w:r>
        <w:rPr>
          <w:lang w:eastAsia="de-DE"/>
        </w:rPr>
        <w:t>Issues</w:t>
      </w:r>
      <w:proofErr w:type="spellEnd"/>
      <w:r>
        <w:rPr>
          <w:lang w:eastAsia="de-DE"/>
        </w:rPr>
        <w:t xml:space="preserve"> verteilt. Anfangs wurden die </w:t>
      </w:r>
      <w:proofErr w:type="spellStart"/>
      <w:r>
        <w:rPr>
          <w:lang w:eastAsia="de-DE"/>
        </w:rPr>
        <w:t>Issues</w:t>
      </w:r>
      <w:proofErr w:type="spellEnd"/>
      <w:r>
        <w:rPr>
          <w:lang w:eastAsia="de-DE"/>
        </w:rPr>
        <w:t xml:space="preserve"> horizontal verteilt, sodass ein Feature vom Backend bis hin zum Frontend in einem Sprint umgesetzt werden konnte. Diese Art der Verteilung hat sich nach dem ersten Sprint in dem Entwickelt wurde als nicht praktikabel herausgestellt, da manche Mitarbeiter auf das Ergebnis anderer warten mussten und es so zu zeitlichen Engpässen kam. Ab dem zweiten Sprint wurden </w:t>
      </w:r>
      <w:proofErr w:type="spellStart"/>
      <w:r>
        <w:rPr>
          <w:lang w:eastAsia="de-DE"/>
        </w:rPr>
        <w:t>Issues</w:t>
      </w:r>
      <w:proofErr w:type="spellEnd"/>
      <w:r>
        <w:rPr>
          <w:lang w:eastAsia="de-DE"/>
        </w:rPr>
        <w:t xml:space="preserve"> vertikal vergeben. So wurden in einem Sprint alle </w:t>
      </w:r>
      <w:proofErr w:type="spellStart"/>
      <w:r>
        <w:rPr>
          <w:lang w:eastAsia="de-DE"/>
        </w:rPr>
        <w:t>Issues</w:t>
      </w:r>
      <w:proofErr w:type="spellEnd"/>
      <w:r>
        <w:rPr>
          <w:lang w:eastAsia="de-DE"/>
        </w:rPr>
        <w:t xml:space="preserve"> aus einer Ebene verteilt umso die zeitlichen Abhängigkeiten von Mitarbeiter minimalisiert haben.</w:t>
      </w:r>
    </w:p>
    <w:p w:rsidR="00390E19" w:rsidRDefault="00E061E4">
      <w:pPr>
        <w:pStyle w:val="berschrift2"/>
        <w:numPr>
          <w:ilvl w:val="1"/>
          <w:numId w:val="1"/>
        </w:numPr>
      </w:pPr>
      <w:bookmarkStart w:id="23" w:name="_Toc417755057"/>
      <w:bookmarkEnd w:id="23"/>
      <w:r>
        <w:t>R</w:t>
      </w:r>
      <w:r>
        <w:t>ollen</w:t>
      </w:r>
    </w:p>
    <w:p w:rsidR="005876C9" w:rsidRDefault="005876C9" w:rsidP="005876C9">
      <w:pPr>
        <w:rPr>
          <w:lang w:eastAsia="de-DE"/>
        </w:rPr>
      </w:pPr>
      <w:r>
        <w:rPr>
          <w:lang w:eastAsia="de-DE"/>
        </w:rPr>
        <w:t>Hendrik war für alles verantwortlich</w:t>
      </w:r>
    </w:p>
    <w:p w:rsidR="005876C9" w:rsidRDefault="005876C9" w:rsidP="005876C9">
      <w:pPr>
        <w:rPr>
          <w:lang w:eastAsia="de-DE"/>
        </w:rPr>
      </w:pPr>
      <w:proofErr w:type="spellStart"/>
      <w:r>
        <w:rPr>
          <w:lang w:eastAsia="de-DE"/>
        </w:rPr>
        <w:t>Scrum</w:t>
      </w:r>
      <w:proofErr w:type="spellEnd"/>
      <w:r>
        <w:rPr>
          <w:lang w:eastAsia="de-DE"/>
        </w:rPr>
        <w:t xml:space="preserve"> Master</w:t>
      </w:r>
      <w:r>
        <w:rPr>
          <w:lang w:eastAsia="de-DE"/>
        </w:rPr>
        <w:tab/>
        <w:t>Marco Heumann</w:t>
      </w:r>
    </w:p>
    <w:p w:rsidR="005876C9" w:rsidRDefault="005876C9" w:rsidP="005876C9">
      <w:pPr>
        <w:rPr>
          <w:lang w:eastAsia="de-DE"/>
        </w:rPr>
      </w:pPr>
      <w:r>
        <w:rPr>
          <w:lang w:eastAsia="de-DE"/>
        </w:rPr>
        <w:t xml:space="preserve">Communication Manager </w:t>
      </w:r>
      <w:r>
        <w:rPr>
          <w:lang w:eastAsia="de-DE"/>
        </w:rPr>
        <w:tab/>
        <w:t>Edwin Neubauer</w:t>
      </w:r>
    </w:p>
    <w:p w:rsidR="005876C9" w:rsidRDefault="005876C9" w:rsidP="005876C9">
      <w:pPr>
        <w:rPr>
          <w:lang w:eastAsia="de-DE"/>
        </w:rPr>
      </w:pPr>
      <w:r>
        <w:rPr>
          <w:lang w:eastAsia="de-DE"/>
        </w:rPr>
        <w:t xml:space="preserve">Senior </w:t>
      </w:r>
      <w:proofErr w:type="spellStart"/>
      <w:r>
        <w:rPr>
          <w:lang w:eastAsia="de-DE"/>
        </w:rPr>
        <w:t>Requirements</w:t>
      </w:r>
      <w:proofErr w:type="spellEnd"/>
      <w:r>
        <w:rPr>
          <w:lang w:eastAsia="de-DE"/>
        </w:rPr>
        <w:t xml:space="preserve"> Analyst </w:t>
      </w:r>
      <w:r>
        <w:rPr>
          <w:lang w:eastAsia="de-DE"/>
        </w:rPr>
        <w:tab/>
        <w:t>Marco Schenkel</w:t>
      </w:r>
    </w:p>
    <w:p w:rsidR="005876C9" w:rsidRDefault="005876C9" w:rsidP="005876C9">
      <w:pPr>
        <w:rPr>
          <w:lang w:eastAsia="de-DE"/>
        </w:rPr>
      </w:pPr>
      <w:proofErr w:type="spellStart"/>
      <w:r>
        <w:rPr>
          <w:lang w:eastAsia="de-DE"/>
        </w:rPr>
        <w:t>Documentation</w:t>
      </w:r>
      <w:proofErr w:type="spellEnd"/>
      <w:r>
        <w:rPr>
          <w:lang w:eastAsia="de-DE"/>
        </w:rPr>
        <w:t xml:space="preserve"> Manager</w:t>
      </w:r>
      <w:r>
        <w:rPr>
          <w:lang w:eastAsia="de-DE"/>
        </w:rPr>
        <w:tab/>
        <w:t>Edwin Neubauer</w:t>
      </w:r>
    </w:p>
    <w:p w:rsidR="005876C9" w:rsidRPr="005876C9" w:rsidRDefault="005876C9" w:rsidP="005876C9">
      <w:pPr>
        <w:rPr>
          <w:lang w:val="en-US" w:eastAsia="de-DE"/>
        </w:rPr>
      </w:pPr>
      <w:r w:rsidRPr="005876C9">
        <w:rPr>
          <w:lang w:val="en-US" w:eastAsia="de-DE"/>
        </w:rPr>
        <w:t>Senior Mobile Frontend Developer</w:t>
      </w:r>
      <w:r w:rsidRPr="005876C9">
        <w:rPr>
          <w:lang w:val="en-US" w:eastAsia="de-DE"/>
        </w:rPr>
        <w:tab/>
        <w:t>Gregor Baumgärtner</w:t>
      </w:r>
    </w:p>
    <w:p w:rsidR="005876C9" w:rsidRPr="005876C9" w:rsidRDefault="005876C9" w:rsidP="005876C9">
      <w:pPr>
        <w:rPr>
          <w:lang w:val="en-US" w:eastAsia="de-DE"/>
        </w:rPr>
      </w:pPr>
      <w:r w:rsidRPr="005876C9">
        <w:rPr>
          <w:lang w:val="en-US" w:eastAsia="de-DE"/>
        </w:rPr>
        <w:t>Senior Web Frontend Developer</w:t>
      </w:r>
      <w:r w:rsidRPr="005876C9">
        <w:rPr>
          <w:lang w:val="en-US" w:eastAsia="de-DE"/>
        </w:rPr>
        <w:tab/>
        <w:t>Hendrik Niemann</w:t>
      </w:r>
    </w:p>
    <w:p w:rsidR="005876C9" w:rsidRPr="005876C9" w:rsidRDefault="005876C9" w:rsidP="005876C9">
      <w:pPr>
        <w:rPr>
          <w:lang w:val="en-US" w:eastAsia="de-DE"/>
        </w:rPr>
      </w:pPr>
      <w:r w:rsidRPr="005876C9">
        <w:rPr>
          <w:lang w:val="en-US" w:eastAsia="de-DE"/>
        </w:rPr>
        <w:t xml:space="preserve">Senior Backend Developer </w:t>
      </w:r>
      <w:r w:rsidRPr="005876C9">
        <w:rPr>
          <w:lang w:val="en-US" w:eastAsia="de-DE"/>
        </w:rPr>
        <w:tab/>
        <w:t>Moritz Bästlein</w:t>
      </w:r>
    </w:p>
    <w:p w:rsidR="005876C9" w:rsidRPr="005876C9" w:rsidRDefault="005876C9" w:rsidP="005876C9">
      <w:pPr>
        <w:rPr>
          <w:lang w:val="en-US" w:eastAsia="de-DE"/>
        </w:rPr>
      </w:pPr>
      <w:r w:rsidRPr="005876C9">
        <w:rPr>
          <w:lang w:val="en-US" w:eastAsia="de-DE"/>
        </w:rPr>
        <w:t>Test Developer</w:t>
      </w:r>
      <w:r w:rsidRPr="005876C9">
        <w:rPr>
          <w:lang w:val="en-US" w:eastAsia="de-DE"/>
        </w:rPr>
        <w:tab/>
        <w:t>Marco Heumann</w:t>
      </w:r>
    </w:p>
    <w:p w:rsidR="005876C9" w:rsidRDefault="005876C9" w:rsidP="005876C9">
      <w:pPr>
        <w:rPr>
          <w:lang w:eastAsia="de-DE"/>
        </w:rPr>
      </w:pPr>
      <w:r>
        <w:rPr>
          <w:lang w:eastAsia="de-DE"/>
        </w:rPr>
        <w:t>Security Administrator</w:t>
      </w:r>
      <w:r>
        <w:rPr>
          <w:lang w:eastAsia="de-DE"/>
        </w:rPr>
        <w:tab/>
        <w:t>Tim Bartel</w:t>
      </w:r>
    </w:p>
    <w:p w:rsidR="00390E19" w:rsidRDefault="005876C9" w:rsidP="005876C9">
      <w:pPr>
        <w:rPr>
          <w:lang w:eastAsia="de-DE"/>
        </w:rPr>
      </w:pPr>
      <w:r>
        <w:rPr>
          <w:lang w:eastAsia="de-DE"/>
        </w:rPr>
        <w:t>Integration Manager</w:t>
      </w:r>
      <w:r>
        <w:rPr>
          <w:lang w:eastAsia="de-DE"/>
        </w:rPr>
        <w:tab/>
        <w:t>Hendrik Niemann</w:t>
      </w:r>
      <w:bookmarkStart w:id="24" w:name="_GoBack"/>
      <w:bookmarkEnd w:id="24"/>
    </w:p>
    <w:p w:rsidR="00390E19" w:rsidRDefault="00E061E4">
      <w:pPr>
        <w:pStyle w:val="berschrift2"/>
        <w:numPr>
          <w:ilvl w:val="1"/>
          <w:numId w:val="1"/>
        </w:numPr>
      </w:pPr>
      <w:bookmarkStart w:id="25" w:name="_Toc417755058"/>
      <w:bookmarkEnd w:id="25"/>
      <w:r>
        <w:t>Testkonzeption</w:t>
      </w:r>
    </w:p>
    <w:p w:rsidR="00390E19" w:rsidRDefault="00E061E4">
      <w:pPr>
        <w:rPr>
          <w:lang w:eastAsia="de-DE"/>
        </w:rPr>
      </w:pPr>
      <w:r>
        <w:rPr>
          <w:lang w:eastAsia="de-DE"/>
        </w:rPr>
        <w:t>Mit agilem Testen wurde</w:t>
      </w:r>
      <w:r>
        <w:rPr>
          <w:lang w:eastAsia="de-DE"/>
        </w:rPr>
        <w:t xml:space="preserve"> die Qualität des Produkts sichergestellt.</w:t>
      </w:r>
    </w:p>
    <w:p w:rsidR="00390E19" w:rsidRDefault="00E061E4">
      <w:pPr>
        <w:pStyle w:val="berschrift1"/>
        <w:numPr>
          <w:ilvl w:val="0"/>
          <w:numId w:val="1"/>
        </w:numPr>
      </w:pPr>
      <w:bookmarkStart w:id="26" w:name="_Toc417755059"/>
      <w:bookmarkEnd w:id="26"/>
      <w:r>
        <w:t>Fazit und Ausblick</w:t>
      </w:r>
    </w:p>
    <w:sectPr w:rsidR="00390E19">
      <w:headerReference w:type="default" r:id="rId9"/>
      <w:footerReference w:type="default" r:id="rId10"/>
      <w:headerReference w:type="first" r:id="rId11"/>
      <w:footerReference w:type="first" r:id="rId12"/>
      <w:pgSz w:w="11906" w:h="16838"/>
      <w:pgMar w:top="1417" w:right="1417" w:bottom="1134" w:left="1417" w:header="708" w:footer="708"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61E4" w:rsidRDefault="00E061E4">
      <w:pPr>
        <w:spacing w:after="0" w:line="240" w:lineRule="auto"/>
      </w:pPr>
      <w:r>
        <w:separator/>
      </w:r>
    </w:p>
  </w:endnote>
  <w:endnote w:type="continuationSeparator" w:id="0">
    <w:p w:rsidR="00E061E4" w:rsidRDefault="00E06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DejaVu San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E061E4">
    <w:pPr>
      <w:pStyle w:val="Fuzeile"/>
      <w:jc w:val="center"/>
    </w:pPr>
    <w:r>
      <w:t xml:space="preserve">Seite </w:t>
    </w:r>
    <w:r>
      <w:fldChar w:fldCharType="begin"/>
    </w:r>
    <w:r>
      <w:instrText>PAGE</w:instrText>
    </w:r>
    <w:r>
      <w:fldChar w:fldCharType="separate"/>
    </w:r>
    <w:r w:rsidR="005876C9">
      <w:rPr>
        <w:noProof/>
      </w:rPr>
      <w:t>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390E19">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61E4" w:rsidRDefault="00E061E4">
      <w:pPr>
        <w:spacing w:after="0" w:line="240" w:lineRule="auto"/>
      </w:pPr>
      <w:r>
        <w:separator/>
      </w:r>
    </w:p>
  </w:footnote>
  <w:footnote w:type="continuationSeparator" w:id="0">
    <w:p w:rsidR="00E061E4" w:rsidRDefault="00E061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E061E4">
    <w:pPr>
      <w:pStyle w:val="Kopfzeile"/>
    </w:pPr>
    <w:proofErr w:type="spellStart"/>
    <w:r>
      <w:t>Edible</w:t>
    </w:r>
    <w:proofErr w:type="spellEnd"/>
    <w:r>
      <w:tab/>
    </w:r>
    <w:r>
      <w:tab/>
    </w:r>
    <w:r>
      <w:rPr>
        <w:noProof/>
        <w:lang w:eastAsia="de-DE"/>
      </w:rPr>
      <w:drawing>
        <wp:inline distT="0" distB="0" distL="0" distR="0">
          <wp:extent cx="923925" cy="230505"/>
          <wp:effectExtent l="0" t="0" r="0" b="0"/>
          <wp:docPr id="2" name="Picture" descr="C:\Users\Edwin\Google Drive\Studium\Studium\4 Semester\Software Engineering 1\Allergeek\Dokumentation\Konzeption\Corporate Design\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Edwin\Google Drive\Studium\Studium\4 Semester\Software Engineering 1\Allergeek\Dokumentation\Konzeption\Corporate Design\Logo.png"/>
                  <pic:cNvPicPr>
                    <a:picLocks noChangeAspect="1" noChangeArrowheads="1"/>
                  </pic:cNvPicPr>
                </pic:nvPicPr>
                <pic:blipFill>
                  <a:blip r:embed="rId1"/>
                  <a:stretch>
                    <a:fillRect/>
                  </a:stretch>
                </pic:blipFill>
                <pic:spPr bwMode="auto">
                  <a:xfrm>
                    <a:off x="0" y="0"/>
                    <a:ext cx="923925" cy="2305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0E19" w:rsidRDefault="00390E1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734B33"/>
    <w:multiLevelType w:val="multilevel"/>
    <w:tmpl w:val="558A17B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312B77E6"/>
    <w:multiLevelType w:val="multilevel"/>
    <w:tmpl w:val="2ED86A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96E381C"/>
    <w:multiLevelType w:val="multilevel"/>
    <w:tmpl w:val="722C819A"/>
    <w:lvl w:ilvl="0">
      <w:start w:val="1"/>
      <w:numFmt w:val="decimal"/>
      <w:lvlText w:val="%1"/>
      <w:lvlJc w:val="left"/>
      <w:pPr>
        <w:ind w:left="432" w:hanging="432"/>
      </w:pPr>
    </w:lvl>
    <w:lvl w:ilvl="1">
      <w:start w:val="1"/>
      <w:numFmt w:val="decimal"/>
      <w:lvlText w:val="%2"/>
      <w:lvlJc w:val="left"/>
      <w:pPr>
        <w:ind w:left="576" w:hanging="576"/>
      </w:pPr>
    </w:lvl>
    <w:lvl w:ilvl="2">
      <w:start w:val="1"/>
      <w:numFmt w:val="decimal"/>
      <w:lvlText w:val="%3"/>
      <w:lvlJc w:val="left"/>
      <w:pPr>
        <w:ind w:left="720" w:hanging="720"/>
      </w:pPr>
    </w:lvl>
    <w:lvl w:ilvl="3">
      <w:start w:val="1"/>
      <w:numFmt w:val="decimal"/>
      <w:lvlText w:val="%4"/>
      <w:lvlJc w:val="left"/>
      <w:pPr>
        <w:ind w:left="864" w:hanging="864"/>
      </w:pPr>
    </w:lvl>
    <w:lvl w:ilvl="4">
      <w:start w:val="1"/>
      <w:numFmt w:val="decimal"/>
      <w:lvlText w:val="%5"/>
      <w:lvlJc w:val="left"/>
      <w:pPr>
        <w:ind w:left="1008" w:hanging="1008"/>
      </w:pPr>
    </w:lvl>
    <w:lvl w:ilvl="5">
      <w:start w:val="1"/>
      <w:numFmt w:val="decimal"/>
      <w:lvlText w:val="%6"/>
      <w:lvlJc w:val="left"/>
      <w:pPr>
        <w:ind w:left="1152" w:hanging="1152"/>
      </w:pPr>
    </w:lvl>
    <w:lvl w:ilvl="6">
      <w:start w:val="1"/>
      <w:numFmt w:val="decimal"/>
      <w:lvlText w:val="%7"/>
      <w:lvlJc w:val="left"/>
      <w:pPr>
        <w:ind w:left="1296" w:hanging="1296"/>
      </w:pPr>
    </w:lvl>
    <w:lvl w:ilvl="7">
      <w:start w:val="1"/>
      <w:numFmt w:val="decimal"/>
      <w:lvlText w:val="%8"/>
      <w:lvlJc w:val="left"/>
      <w:pPr>
        <w:ind w:left="1440" w:hanging="1440"/>
      </w:pPr>
    </w:lvl>
    <w:lvl w:ilvl="8">
      <w:start w:val="1"/>
      <w:numFmt w:val="decimal"/>
      <w:lvlText w:val="%9"/>
      <w:lvlJc w:val="left"/>
      <w:pPr>
        <w:ind w:left="1584" w:hanging="158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E19"/>
    <w:rsid w:val="00390E19"/>
    <w:rsid w:val="005876C9"/>
    <w:rsid w:val="00E061E4"/>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6"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line="25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253B2"/>
    <w:pPr>
      <w:suppressAutoHyphens/>
      <w:spacing w:after="160"/>
    </w:pPr>
  </w:style>
  <w:style w:type="paragraph" w:styleId="berschrift1">
    <w:name w:val="heading 1"/>
    <w:basedOn w:val="Standard"/>
    <w:next w:val="Standard"/>
    <w:uiPriority w:val="9"/>
    <w:qFormat/>
    <w:rsid w:val="00D253B2"/>
    <w:pPr>
      <w:keepNext/>
      <w:spacing w:before="240" w:after="60" w:line="240" w:lineRule="auto"/>
      <w:outlineLvl w:val="0"/>
    </w:pPr>
    <w:rPr>
      <w:rFonts w:ascii="Arial" w:eastAsia="Times New Roman" w:hAnsi="Arial" w:cs="Arial"/>
      <w:b/>
      <w:bCs/>
      <w:sz w:val="32"/>
      <w:szCs w:val="32"/>
      <w:lang w:eastAsia="de-DE"/>
    </w:rPr>
  </w:style>
  <w:style w:type="paragraph" w:styleId="berschrift2">
    <w:name w:val="heading 2"/>
    <w:basedOn w:val="Standard"/>
    <w:next w:val="Standard"/>
    <w:uiPriority w:val="9"/>
    <w:qFormat/>
    <w:rsid w:val="00D253B2"/>
    <w:pPr>
      <w:keepNext/>
      <w:spacing w:before="240" w:after="60" w:line="240" w:lineRule="auto"/>
      <w:outlineLvl w:val="1"/>
    </w:pPr>
    <w:rPr>
      <w:rFonts w:ascii="Arial" w:eastAsia="Times New Roman" w:hAnsi="Arial" w:cs="Arial"/>
      <w:b/>
      <w:bCs/>
      <w:iCs/>
      <w:sz w:val="28"/>
      <w:szCs w:val="28"/>
      <w:lang w:eastAsia="de-DE"/>
    </w:rPr>
  </w:style>
  <w:style w:type="paragraph" w:styleId="berschrift3">
    <w:name w:val="heading 3"/>
    <w:basedOn w:val="Standard"/>
    <w:next w:val="Standard"/>
    <w:uiPriority w:val="9"/>
    <w:qFormat/>
    <w:rsid w:val="00D253B2"/>
    <w:pPr>
      <w:keepNext/>
      <w:spacing w:before="240" w:after="60" w:line="240" w:lineRule="auto"/>
      <w:outlineLvl w:val="2"/>
    </w:pPr>
    <w:rPr>
      <w:rFonts w:ascii="Arial" w:eastAsia="Times New Roman" w:hAnsi="Arial" w:cs="Arial"/>
      <w:b/>
      <w:bCs/>
      <w:sz w:val="24"/>
      <w:szCs w:val="26"/>
      <w:lang w:eastAsia="de-DE"/>
    </w:rPr>
  </w:style>
  <w:style w:type="paragraph" w:styleId="berschrift4">
    <w:name w:val="heading 4"/>
    <w:basedOn w:val="Standard"/>
    <w:next w:val="Standard"/>
    <w:uiPriority w:val="9"/>
    <w:semiHidden/>
    <w:unhideWhenUsed/>
    <w:qFormat/>
    <w:rsid w:val="00D253B2"/>
    <w:pPr>
      <w:keepNext/>
      <w:keepLines/>
      <w:spacing w:before="40" w:after="0" w:line="276" w:lineRule="auto"/>
      <w:jc w:val="both"/>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uiPriority w:val="9"/>
    <w:qFormat/>
    <w:rsid w:val="00D253B2"/>
    <w:pPr>
      <w:spacing w:before="240" w:after="60" w:line="240" w:lineRule="auto"/>
      <w:outlineLvl w:val="4"/>
    </w:pPr>
    <w:rPr>
      <w:rFonts w:ascii="Arial" w:eastAsia="Times New Roman" w:hAnsi="Arial" w:cs="Times New Roman"/>
      <w:b/>
      <w:bCs/>
      <w:iCs/>
      <w:sz w:val="24"/>
      <w:szCs w:val="26"/>
      <w:lang w:eastAsia="de-DE"/>
    </w:rPr>
  </w:style>
  <w:style w:type="paragraph" w:styleId="berschrift6">
    <w:name w:val="heading 6"/>
    <w:basedOn w:val="Standard"/>
    <w:next w:val="Standard"/>
    <w:uiPriority w:val="9"/>
    <w:semiHidden/>
    <w:unhideWhenUsed/>
    <w:qFormat/>
    <w:rsid w:val="00D253B2"/>
    <w:pPr>
      <w:keepNext/>
      <w:keepLines/>
      <w:spacing w:before="40" w:after="0" w:line="276" w:lineRule="auto"/>
      <w:jc w:val="both"/>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uiPriority w:val="9"/>
    <w:semiHidden/>
    <w:unhideWhenUsed/>
    <w:qFormat/>
    <w:rsid w:val="00D253B2"/>
    <w:pPr>
      <w:keepNext/>
      <w:keepLines/>
      <w:spacing w:before="40" w:after="0" w:line="276" w:lineRule="auto"/>
      <w:jc w:val="both"/>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uiPriority w:val="9"/>
    <w:semiHidden/>
    <w:unhideWhenUsed/>
    <w:qFormat/>
    <w:rsid w:val="00D253B2"/>
    <w:pPr>
      <w:keepNext/>
      <w:keepLines/>
      <w:spacing w:before="40" w:after="0" w:line="276" w:lineRule="auto"/>
      <w:jc w:val="both"/>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uiPriority w:val="9"/>
    <w:semiHidden/>
    <w:unhideWhenUsed/>
    <w:qFormat/>
    <w:rsid w:val="00D253B2"/>
    <w:pPr>
      <w:keepNext/>
      <w:keepLines/>
      <w:spacing w:before="40" w:after="0" w:line="276"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sid w:val="00D253B2"/>
    <w:rPr>
      <w:rFonts w:ascii="Arial" w:eastAsia="Times New Roman" w:hAnsi="Arial" w:cs="Arial"/>
      <w:b/>
      <w:bCs/>
      <w:sz w:val="32"/>
      <w:szCs w:val="32"/>
      <w:lang w:eastAsia="de-DE"/>
    </w:rPr>
  </w:style>
  <w:style w:type="character" w:customStyle="1" w:styleId="berschrift2Zchn">
    <w:name w:val="Überschrift 2 Zchn"/>
    <w:basedOn w:val="Absatz-Standardschriftart"/>
    <w:uiPriority w:val="9"/>
    <w:rsid w:val="00D253B2"/>
    <w:rPr>
      <w:rFonts w:ascii="Arial" w:eastAsia="Times New Roman" w:hAnsi="Arial" w:cs="Arial"/>
      <w:b/>
      <w:bCs/>
      <w:iCs/>
      <w:sz w:val="28"/>
      <w:szCs w:val="28"/>
      <w:lang w:eastAsia="de-DE"/>
    </w:rPr>
  </w:style>
  <w:style w:type="character" w:customStyle="1" w:styleId="berschrift3Zchn">
    <w:name w:val="Überschrift 3 Zchn"/>
    <w:basedOn w:val="Absatz-Standardschriftart"/>
    <w:uiPriority w:val="9"/>
    <w:rsid w:val="00D253B2"/>
    <w:rPr>
      <w:rFonts w:ascii="Arial" w:eastAsia="Times New Roman" w:hAnsi="Arial" w:cs="Arial"/>
      <w:b/>
      <w:bCs/>
      <w:sz w:val="24"/>
      <w:szCs w:val="26"/>
      <w:lang w:eastAsia="de-DE"/>
    </w:rPr>
  </w:style>
  <w:style w:type="character" w:customStyle="1" w:styleId="berschrift4Zchn">
    <w:name w:val="Überschrift 4 Zchn"/>
    <w:basedOn w:val="Absatz-Standardschriftart"/>
    <w:uiPriority w:val="9"/>
    <w:semiHidden/>
    <w:rsid w:val="00D253B2"/>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uiPriority w:val="9"/>
    <w:rsid w:val="00D253B2"/>
    <w:rPr>
      <w:rFonts w:ascii="Arial" w:eastAsia="Times New Roman" w:hAnsi="Arial" w:cs="Times New Roman"/>
      <w:b/>
      <w:bCs/>
      <w:iCs/>
      <w:sz w:val="24"/>
      <w:szCs w:val="26"/>
      <w:lang w:eastAsia="de-DE"/>
    </w:rPr>
  </w:style>
  <w:style w:type="character" w:customStyle="1" w:styleId="berschrift6Zchn">
    <w:name w:val="Überschrift 6 Zchn"/>
    <w:basedOn w:val="Absatz-Standardschriftart"/>
    <w:uiPriority w:val="9"/>
    <w:semiHidden/>
    <w:rsid w:val="00D253B2"/>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uiPriority w:val="9"/>
    <w:semiHidden/>
    <w:rsid w:val="00D253B2"/>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uiPriority w:val="9"/>
    <w:semiHidden/>
    <w:rsid w:val="00D253B2"/>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uiPriority w:val="9"/>
    <w:semiHidden/>
    <w:rsid w:val="00D253B2"/>
    <w:rPr>
      <w:rFonts w:asciiTheme="majorHAnsi" w:eastAsiaTheme="majorEastAsia" w:hAnsiTheme="majorHAnsi" w:cstheme="majorBidi"/>
      <w:i/>
      <w:iCs/>
      <w:color w:val="272727" w:themeColor="text1" w:themeTint="D8"/>
      <w:sz w:val="21"/>
      <w:szCs w:val="21"/>
    </w:rPr>
  </w:style>
  <w:style w:type="character" w:customStyle="1" w:styleId="KopfzeileZchn">
    <w:name w:val="Kopfzeile Zchn"/>
    <w:basedOn w:val="Absatz-Standardschriftart"/>
    <w:link w:val="Kopfzeile"/>
    <w:uiPriority w:val="99"/>
    <w:rsid w:val="00D253B2"/>
  </w:style>
  <w:style w:type="character" w:customStyle="1" w:styleId="FuzeileZchn">
    <w:name w:val="Fußzeile Zchn"/>
    <w:basedOn w:val="Absatz-Standardschriftart"/>
    <w:link w:val="Fuzeile"/>
    <w:uiPriority w:val="99"/>
    <w:rsid w:val="00D253B2"/>
  </w:style>
  <w:style w:type="character" w:customStyle="1" w:styleId="InternetLink">
    <w:name w:val="Internet Link"/>
    <w:basedOn w:val="Absatz-Standardschriftart"/>
    <w:uiPriority w:val="99"/>
    <w:unhideWhenUsed/>
    <w:rsid w:val="00D253B2"/>
    <w:rPr>
      <w:color w:val="0563C1" w:themeColor="hyperlink"/>
      <w:u w:val="single"/>
    </w:rPr>
  </w:style>
  <w:style w:type="character" w:styleId="SchwacheHervorhebung">
    <w:name w:val="Subtle Emphasis"/>
    <w:basedOn w:val="Absatz-Standardschriftart"/>
    <w:uiPriority w:val="19"/>
    <w:qFormat/>
    <w:rsid w:val="00D253B2"/>
    <w:rPr>
      <w:i/>
      <w:iCs/>
      <w:color w:val="404040" w:themeColor="text1" w:themeTint="BF"/>
    </w:rPr>
  </w:style>
  <w:style w:type="character" w:customStyle="1" w:styleId="UntertitelZchn">
    <w:name w:val="Untertitel Zchn"/>
    <w:basedOn w:val="Absatz-Standardschriftart"/>
    <w:link w:val="Untertitel"/>
    <w:uiPriority w:val="11"/>
    <w:rsid w:val="00D253B2"/>
    <w:rPr>
      <w:rFonts w:eastAsiaTheme="minorEastAsia"/>
      <w:color w:val="5A5A5A" w:themeColor="text1" w:themeTint="A5"/>
      <w:spacing w:val="15"/>
    </w:rPr>
  </w:style>
  <w:style w:type="character" w:customStyle="1" w:styleId="SprechblasentextZchn">
    <w:name w:val="Sprechblasentext Zchn"/>
    <w:basedOn w:val="Absatz-Standardschriftart"/>
    <w:link w:val="Sprechblasentext"/>
    <w:uiPriority w:val="99"/>
    <w:semiHidden/>
    <w:rsid w:val="000206B0"/>
    <w:rPr>
      <w:rFonts w:ascii="Tahoma" w:hAnsi="Tahoma" w:cs="Tahoma"/>
      <w:sz w:val="16"/>
      <w:szCs w:val="16"/>
    </w:rPr>
  </w:style>
  <w:style w:type="character" w:customStyle="1" w:styleId="ListLabel1">
    <w:name w:val="ListLabel 1"/>
    <w:rPr>
      <w:rFonts w:cs="Times New Roman"/>
      <w:b w:val="0"/>
      <w:bCs w:val="0"/>
      <w:i w:val="0"/>
      <w:iCs w:val="0"/>
      <w:caps w:val="0"/>
      <w:smallCaps w:val="0"/>
      <w:strike w:val="0"/>
      <w:dstrike w:val="0"/>
      <w:outline w:val="0"/>
      <w:shadow w:val="0"/>
      <w:emboss w:val="0"/>
      <w:imprint w:val="0"/>
      <w:vanish w:val="0"/>
      <w:color w:val="000000"/>
      <w:spacing w:val="0"/>
      <w:w w:val="0"/>
      <w:position w:val="0"/>
      <w:sz w:val="0"/>
      <w:szCs w:val="0"/>
      <w:u w:val="none" w:color="000000"/>
      <w:effect w:val="none"/>
      <w:shd w:val="clear" w:color="auto" w:fill="000000"/>
      <w:vertAlign w:val="baseline"/>
      <w:em w:val="none"/>
      <w:lang w:val="x-none" w:eastAsia="x-none" w:bidi="x-none"/>
    </w:rPr>
  </w:style>
  <w:style w:type="character" w:customStyle="1" w:styleId="IndexLink">
    <w:name w:val="Index Link"/>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e">
    <w:name w:val="List"/>
    <w:basedOn w:val="TextBody"/>
  </w:style>
  <w:style w:type="paragraph" w:styleId="Beschriftung">
    <w:name w:val="caption"/>
    <w:basedOn w:val="Standard"/>
    <w:pPr>
      <w:suppressLineNumbers/>
      <w:spacing w:before="120" w:after="120"/>
    </w:pPr>
    <w:rPr>
      <w:i/>
      <w:iCs/>
      <w:sz w:val="24"/>
      <w:szCs w:val="24"/>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D253B2"/>
    <w:pPr>
      <w:tabs>
        <w:tab w:val="center" w:pos="4536"/>
        <w:tab w:val="right" w:pos="9072"/>
      </w:tabs>
      <w:spacing w:after="0" w:line="240" w:lineRule="auto"/>
    </w:pPr>
  </w:style>
  <w:style w:type="paragraph" w:styleId="Fuzeile">
    <w:name w:val="footer"/>
    <w:basedOn w:val="Standard"/>
    <w:link w:val="FuzeileZchn"/>
    <w:uiPriority w:val="99"/>
    <w:unhideWhenUsed/>
    <w:rsid w:val="00D253B2"/>
    <w:pPr>
      <w:tabs>
        <w:tab w:val="center" w:pos="4536"/>
        <w:tab w:val="right" w:pos="9072"/>
      </w:tabs>
      <w:spacing w:after="0" w:line="240" w:lineRule="auto"/>
    </w:pPr>
  </w:style>
  <w:style w:type="paragraph" w:customStyle="1" w:styleId="ContentsHeading">
    <w:name w:val="Contents Heading"/>
    <w:basedOn w:val="berschrift1"/>
    <w:next w:val="Standard"/>
    <w:uiPriority w:val="39"/>
    <w:unhideWhenUsed/>
    <w:qFormat/>
    <w:rsid w:val="00D253B2"/>
    <w:pPr>
      <w:keepLines/>
      <w:spacing w:after="0" w:line="256" w:lineRule="auto"/>
    </w:pPr>
    <w:rPr>
      <w:rFonts w:asciiTheme="majorHAnsi" w:eastAsiaTheme="majorEastAsia" w:hAnsiTheme="majorHAnsi" w:cstheme="majorBidi"/>
      <w:b w:val="0"/>
      <w:bCs w:val="0"/>
      <w:color w:val="2E74B5" w:themeColor="accent1" w:themeShade="BF"/>
    </w:rPr>
  </w:style>
  <w:style w:type="paragraph" w:customStyle="1" w:styleId="Contents1">
    <w:name w:val="Contents 1"/>
    <w:basedOn w:val="Standard"/>
    <w:next w:val="Standard"/>
    <w:autoRedefine/>
    <w:uiPriority w:val="39"/>
    <w:unhideWhenUsed/>
    <w:rsid w:val="00D253B2"/>
    <w:pPr>
      <w:tabs>
        <w:tab w:val="left" w:pos="440"/>
        <w:tab w:val="right" w:leader="dot" w:pos="9062"/>
      </w:tabs>
      <w:spacing w:after="100"/>
    </w:pPr>
  </w:style>
  <w:style w:type="paragraph" w:customStyle="1" w:styleId="Contents2">
    <w:name w:val="Contents 2"/>
    <w:basedOn w:val="Standard"/>
    <w:next w:val="Standard"/>
    <w:autoRedefine/>
    <w:uiPriority w:val="39"/>
    <w:unhideWhenUsed/>
    <w:rsid w:val="00D253B2"/>
    <w:pPr>
      <w:spacing w:after="100"/>
      <w:ind w:left="220"/>
    </w:pPr>
  </w:style>
  <w:style w:type="paragraph" w:styleId="Untertitel">
    <w:name w:val="Subtitle"/>
    <w:basedOn w:val="Standard"/>
    <w:next w:val="Standard"/>
    <w:link w:val="UntertitelZchn"/>
    <w:uiPriority w:val="11"/>
    <w:qFormat/>
    <w:rsid w:val="00D253B2"/>
    <w:pPr>
      <w:spacing w:line="276" w:lineRule="auto"/>
      <w:jc w:val="both"/>
    </w:pPr>
    <w:rPr>
      <w:rFonts w:eastAsiaTheme="minorEastAsia"/>
      <w:color w:val="5A5A5A" w:themeColor="text1" w:themeTint="A5"/>
      <w:spacing w:val="15"/>
    </w:rPr>
  </w:style>
  <w:style w:type="paragraph" w:styleId="Sprechblasentext">
    <w:name w:val="Balloon Text"/>
    <w:basedOn w:val="Standard"/>
    <w:link w:val="SprechblasentextZchn"/>
    <w:uiPriority w:val="99"/>
    <w:semiHidden/>
    <w:unhideWhenUsed/>
    <w:rsid w:val="000206B0"/>
    <w:pPr>
      <w:spacing w:after="0" w:line="240" w:lineRule="auto"/>
    </w:pPr>
    <w:rPr>
      <w:rFonts w:ascii="Tahoma" w:hAnsi="Tahoma" w:cs="Tahoma"/>
      <w:sz w:val="16"/>
      <w:szCs w:val="16"/>
    </w:rPr>
  </w:style>
  <w:style w:type="paragraph" w:customStyle="1" w:styleId="Contents3">
    <w:name w:val="Contents 3"/>
    <w:basedOn w:val="Standard"/>
    <w:next w:val="Standard"/>
    <w:autoRedefine/>
    <w:uiPriority w:val="39"/>
    <w:unhideWhenUsed/>
    <w:rsid w:val="000206B0"/>
    <w:pPr>
      <w:spacing w:after="100"/>
      <w:ind w:left="440"/>
    </w:pPr>
  </w:style>
  <w:style w:type="table" w:styleId="HelleListe-Akzent1">
    <w:name w:val="Light List Accent 1"/>
    <w:basedOn w:val="NormaleTabelle"/>
    <w:uiPriority w:val="61"/>
    <w:rsid w:val="00D253B2"/>
    <w:pPr>
      <w:spacing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1644</Words>
  <Characters>10363</Characters>
  <Application>Microsoft Office Word</Application>
  <DocSecurity>0</DocSecurity>
  <Lines>86</Lines>
  <Paragraphs>23</Paragraphs>
  <ScaleCrop>false</ScaleCrop>
  <Company/>
  <LinksUpToDate>false</LinksUpToDate>
  <CharactersWithSpaces>11984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Hendrik Niemann</dc:creator>
  <cp:lastModifiedBy>Edwin Neubauer/ergosoft GmbH</cp:lastModifiedBy>
  <cp:revision>15</cp:revision>
  <dcterms:created xsi:type="dcterms:W3CDTF">2015-04-25T14:36:00Z</dcterms:created>
  <dcterms:modified xsi:type="dcterms:W3CDTF">2015-04-25T20:31:00Z</dcterms:modified>
  <dc:language>en-US</dc:language>
</cp:coreProperties>
</file>