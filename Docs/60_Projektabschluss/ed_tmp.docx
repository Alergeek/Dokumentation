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2"/>
          <w:sz w:val="22"/>
          <w:szCs w:val="22"/>
          <w:rFonts w:ascii="Calibri" w:hAnsi="Calibri" w:eastAsia="Calibri" w:cs=""/>
          <w:color w:val="00000A"/>
          <w:lang w:val="de-DE" w:eastAsia="en-US" w:bidi="ar-SA"/>
        </w:rPr>
      </w:pPr>
      <w:r>
        <w:rPr>
          <w:rFonts w:eastAsia="Calibri"/>
          <w:color w:val="00000A"/>
          <w:sz w:val="22"/>
        </w:rPr>
      </w:r>
      <w:r/>
    </w:p>
    <w:p>
      <w:pPr>
        <w:pStyle w:val="Normal"/>
        <w:jc w:val="center"/>
        <w:rPr>
          <w:sz w:val="22"/>
          <w:sz w:val="22"/>
          <w:szCs w:val="22"/>
          <w:rFonts w:ascii="Calibri" w:hAnsi="Calibri" w:eastAsia="Calibri" w:cs=""/>
          <w:color w:val="00000A"/>
          <w:lang w:val="de-DE" w:eastAsia="en-US" w:bidi="ar-SA"/>
        </w:rPr>
      </w:pPr>
      <w:r>
        <w:rPr>
          <w:rFonts w:eastAsia="Calibri"/>
          <w:color w:val="00000A"/>
          <w:sz w:val="22"/>
        </w:rPr>
      </w:r>
      <w:r/>
    </w:p>
    <w:p>
      <w:pPr>
        <w:pStyle w:val="Normal"/>
        <w:jc w:val="center"/>
        <w:rPr>
          <w:sz w:val="22"/>
          <w:sz w:val="22"/>
          <w:szCs w:val="22"/>
          <w:rFonts w:ascii="Calibri" w:hAnsi="Calibri" w:eastAsia="Calibri" w:cs=""/>
          <w:color w:val="00000A"/>
          <w:lang w:val="de-DE" w:eastAsia="en-US" w:bidi="ar-SA"/>
        </w:rPr>
      </w:pPr>
      <w:r>
        <w:rPr>
          <w:rFonts w:eastAsia="Calibri"/>
          <w:color w:val="00000A"/>
          <w:sz w:val="22"/>
        </w:rPr>
      </w:r>
      <w:r/>
    </w:p>
    <w:p>
      <w:pPr>
        <w:pStyle w:val="Normal"/>
        <w:jc w:val="center"/>
        <w:rPr>
          <w:sz w:val="22"/>
          <w:sz w:val="22"/>
          <w:szCs w:val="22"/>
          <w:rFonts w:ascii="Calibri" w:hAnsi="Calibri" w:eastAsia="Calibri" w:cs=""/>
          <w:color w:val="00000A"/>
          <w:lang w:val="de-DE" w:eastAsia="en-US" w:bidi="ar-SA"/>
        </w:rPr>
      </w:pPr>
      <w:r>
        <w:rPr>
          <w:rFonts w:eastAsia="Calibri"/>
          <w:color w:val="00000A"/>
          <w:sz w:val="22"/>
        </w:rPr>
      </w:r>
      <w:r/>
    </w:p>
    <w:p>
      <w:pPr>
        <w:pStyle w:val="Normal"/>
        <w:jc w:val="center"/>
        <w:rPr>
          <w:sz w:val="22"/>
          <w:sz w:val="22"/>
          <w:szCs w:val="22"/>
          <w:rFonts w:ascii="Calibri" w:hAnsi="Calibri" w:eastAsia="Calibri" w:cs=""/>
          <w:color w:val="00000A"/>
          <w:lang w:val="de-DE" w:eastAsia="en-US" w:bidi="ar-SA"/>
        </w:rPr>
      </w:pPr>
      <w:r>
        <w:rPr>
          <w:rFonts w:eastAsia="Calibri"/>
          <w:color w:val="00000A"/>
          <w:sz w:val="22"/>
        </w:rPr>
      </w:r>
      <w:r/>
    </w:p>
    <w:p>
      <w:pPr>
        <w:pStyle w:val="Normal"/>
        <w:jc w:val="center"/>
        <w:rPr>
          <w:sz w:val="22"/>
          <w:sz w:val="22"/>
          <w:szCs w:val="22"/>
          <w:rFonts w:ascii="Calibri" w:hAnsi="Calibri" w:eastAsia="Calibri" w:cs=""/>
          <w:color w:val="00000A"/>
          <w:lang w:val="de-DE" w:eastAsia="en-US" w:bidi="ar-SA"/>
        </w:rPr>
      </w:pPr>
      <w:r>
        <w:rPr>
          <w:rFonts w:eastAsia="Calibri"/>
          <w:color w:val="00000A"/>
          <w:sz w:val="22"/>
        </w:rPr>
      </w:r>
      <w:r/>
    </w:p>
    <w:p>
      <w:pPr>
        <w:pStyle w:val="Normal"/>
        <w:jc w:val="center"/>
        <w:rPr>
          <w:sz w:val="22"/>
          <w:sz w:val="22"/>
          <w:szCs w:val="22"/>
          <w:rFonts w:ascii="Calibri" w:hAnsi="Calibri" w:eastAsia="Calibri" w:cs=""/>
          <w:color w:val="00000A"/>
          <w:lang w:val="de-DE" w:eastAsia="en-US" w:bidi="ar-SA"/>
        </w:rPr>
      </w:pPr>
      <w:r>
        <w:rPr>
          <w:rFonts w:eastAsia="Calibri"/>
          <w:color w:val="00000A"/>
          <w:sz w:val="22"/>
        </w:rPr>
      </w:r>
      <w:r/>
    </w:p>
    <w:p>
      <w:pPr>
        <w:pStyle w:val="Normal"/>
        <w:jc w:val="center"/>
      </w:pPr>
      <w:r>
        <w:rPr/>
        <w:drawing>
          <wp:inline distT="0" distB="0" distL="0" distR="0">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2"/>
                    <a:stretch>
                      <a:fillRect/>
                    </a:stretch>
                  </pic:blipFill>
                  <pic:spPr bwMode="auto">
                    <a:xfrm>
                      <a:off x="0" y="0"/>
                      <a:ext cx="2857500" cy="714375"/>
                    </a:xfrm>
                    <a:prstGeom prst="rect">
                      <a:avLst/>
                    </a:prstGeom>
                    <a:noFill/>
                    <a:ln w="9525">
                      <a:noFill/>
                      <a:miter lim="800000"/>
                      <a:headEnd/>
                      <a:tailEnd/>
                    </a:ln>
                  </pic:spPr>
                </pic:pic>
              </a:graphicData>
            </a:graphic>
          </wp:inline>
        </w:drawing>
      </w:r>
      <w:r/>
    </w:p>
    <w:p>
      <w:pPr>
        <w:pStyle w:val="Normal"/>
        <w:jc w:val="center"/>
        <w:rPr>
          <w:sz w:val="22"/>
          <w:sz w:val="22"/>
          <w:szCs w:val="22"/>
          <w:rFonts w:ascii="Calibri" w:hAnsi="Calibri" w:eastAsia="Calibri" w:cs=""/>
          <w:color w:val="00000A"/>
          <w:lang w:val="de-DE" w:eastAsia="en-US" w:bidi="ar-SA"/>
        </w:rPr>
      </w:pPr>
      <w:r>
        <w:rPr>
          <w:rFonts w:eastAsia="Calibri"/>
          <w:color w:val="00000A"/>
          <w:sz w:val="22"/>
        </w:rPr>
      </w:r>
      <w:r/>
    </w:p>
    <w:p>
      <w:pPr>
        <w:pStyle w:val="Normal"/>
        <w:jc w:val="center"/>
        <w:rPr>
          <w:sz w:val="22"/>
          <w:sz w:val="22"/>
          <w:szCs w:val="22"/>
          <w:rFonts w:ascii="Calibri" w:hAnsi="Calibri" w:eastAsia="Calibri" w:cs=""/>
          <w:color w:val="00000A"/>
          <w:lang w:val="de-DE" w:eastAsia="en-US" w:bidi="ar-SA"/>
        </w:rPr>
      </w:pPr>
      <w:r>
        <w:rPr>
          <w:rFonts w:eastAsia="Calibri"/>
          <w:color w:val="00000A"/>
          <w:sz w:val="22"/>
        </w:rPr>
      </w:r>
      <w:r/>
    </w:p>
    <w:p>
      <w:pPr>
        <w:pStyle w:val="Normal"/>
        <w:jc w:val="center"/>
        <w:rPr>
          <w:sz w:val="22"/>
          <w:sz w:val="22"/>
          <w:szCs w:val="22"/>
          <w:rFonts w:ascii="Calibri" w:hAnsi="Calibri" w:eastAsia="Calibri" w:cs=""/>
          <w:color w:val="00000A"/>
          <w:lang w:val="de-DE" w:eastAsia="en-US" w:bidi="ar-SA"/>
        </w:rPr>
      </w:pPr>
      <w:r>
        <w:rPr>
          <w:rFonts w:eastAsia="Calibri"/>
          <w:color w:val="00000A"/>
          <w:sz w:val="22"/>
        </w:rPr>
      </w:r>
      <w:r/>
    </w:p>
    <w:p>
      <w:pPr>
        <w:pStyle w:val="Normal"/>
        <w:jc w:val="center"/>
        <w:rPr>
          <w:sz w:val="22"/>
          <w:sz w:val="22"/>
          <w:szCs w:val="22"/>
          <w:rFonts w:ascii="Calibri" w:hAnsi="Calibri" w:eastAsia="Calibri" w:cs=""/>
          <w:color w:val="00000A"/>
          <w:lang w:val="de-DE" w:eastAsia="en-US" w:bidi="ar-SA"/>
        </w:rPr>
      </w:pPr>
      <w:r>
        <w:rPr>
          <w:rFonts w:eastAsia="Calibri"/>
          <w:color w:val="00000A"/>
          <w:sz w:val="22"/>
        </w:rPr>
      </w:r>
      <w:r/>
    </w:p>
    <w:p>
      <w:pPr>
        <w:pStyle w:val="Normal"/>
        <w:jc w:val="center"/>
        <w:rPr>
          <w:sz w:val="22"/>
          <w:sz w:val="22"/>
          <w:szCs w:val="22"/>
          <w:rFonts w:ascii="Calibri" w:hAnsi="Calibri" w:eastAsia="Calibri" w:cs=""/>
          <w:color w:val="00000A"/>
          <w:lang w:val="de-DE" w:eastAsia="en-US" w:bidi="ar-SA"/>
        </w:rPr>
      </w:pPr>
      <w:r>
        <w:rPr>
          <w:rFonts w:eastAsia="Calibri"/>
          <w:color w:val="00000A"/>
          <w:sz w:val="22"/>
        </w:rPr>
      </w:r>
      <w:r/>
    </w:p>
    <w:p>
      <w:pPr>
        <w:pStyle w:val="Normal"/>
        <w:jc w:val="center"/>
        <w:rPr>
          <w:sz w:val="72"/>
          <w:sz w:val="72"/>
          <w:szCs w:val="72"/>
        </w:rPr>
      </w:pPr>
      <w:r>
        <w:rPr>
          <w:sz w:val="72"/>
          <w:szCs w:val="72"/>
        </w:rPr>
        <w:t>Projekt Edible</w:t>
      </w:r>
      <w:r/>
    </w:p>
    <w:p>
      <w:pPr>
        <w:pStyle w:val="Normal"/>
        <w:jc w:val="center"/>
        <w:rPr>
          <w:sz w:val="40"/>
          <w:sz w:val="40"/>
          <w:szCs w:val="40"/>
        </w:rPr>
      </w:pPr>
      <w:r>
        <w:rPr>
          <w:sz w:val="40"/>
          <w:szCs w:val="40"/>
        </w:rPr>
        <w:t>Abschlussdokumentation</w:t>
      </w:r>
      <w:r/>
    </w:p>
    <w:p>
      <w:pPr>
        <w:pStyle w:val="Normal"/>
        <w:jc w:val="center"/>
        <w:rPr>
          <w:sz w:val="40"/>
          <w:sz w:val="40"/>
          <w:szCs w:val="40"/>
        </w:rPr>
      </w:pPr>
      <w:r>
        <w:rPr/>
        <w:fldChar w:fldCharType="begin"/>
      </w:r>
      <w:r>
        <w:instrText> DATE \@"M.d.yy" </w:instrText>
      </w:r>
      <w:r>
        <w:fldChar w:fldCharType="separate"/>
      </w:r>
      <w:r>
        <w:t>26.04.15</w:t>
      </w:r>
      <w:r>
        <w:fldChar w:fldCharType="end"/>
      </w:r>
      <w:r/>
    </w:p>
    <w:p>
      <w:pPr>
        <w:pStyle w:val="Normal"/>
      </w:pPr>
      <w:r>
        <w:rPr/>
      </w:r>
      <w:r>
        <w:br w:type="page"/>
      </w:r>
      <w:r/>
    </w:p>
    <w:sdt>
      <w:sdtPr>
        <w:docPartObj>
          <w:docPartGallery w:val="Table of Contents"/>
          <w:docPartUnique w:val=""/>
        </w:docPartObj>
      </w:sdtPr>
      <w:sdtContent>
        <w:p>
          <w:pPr>
            <w:pStyle w:val="ContentsHeading"/>
            <w:rPr>
              <w:sz w:val="32"/>
              <w:b w:val="false"/>
              <w:sz w:val="32"/>
              <w:b w:val="false"/>
              <w:szCs w:val="32"/>
              <w:bCs w:val="false"/>
              <w:rFonts w:ascii="Calibri Light" w:hAnsi="Calibri Light" w:eastAsia="" w:cs="" w:asciiTheme="majorHAnsi" w:cstheme="majorBidi" w:eastAsiaTheme="majorEastAsia" w:hAnsiTheme="majorHAnsi"/>
              <w:color w:val="2E74B5" w:themeColor="accent1" w:themeShade="bf"/>
              <w:lang w:val="de-DE" w:eastAsia="de-DE" w:bidi="ar-SA"/>
            </w:rPr>
          </w:pPr>
          <w:r>
            <w:rPr/>
            <w:t>Inhalt</w:t>
          </w:r>
          <w:r/>
        </w:p>
      </w:sdtContent>
    </w:sdt>
    <w:p>
      <w:pPr>
        <w:pStyle w:val="Contents1"/>
        <w:rPr>
          <w:rFonts w:eastAsia="" w:eastAsiaTheme="minorEastAsia"/>
          <w:lang w:eastAsia="de-DE"/>
        </w:rPr>
      </w:pPr>
      <w:r>
        <w:fldChar w:fldCharType="begin"/>
      </w:r>
      <w:r>
        <w:instrText> TOC \z \o "1-3" \u \h</w:instrText>
      </w:r>
      <w:r>
        <w:fldChar w:fldCharType="separate"/>
      </w:r>
      <w:hyperlink w:anchor="_Toc417755038">
        <w:r>
          <w:rPr>
            <w:webHidden/>
            <w:rStyle w:val="IndexLink"/>
            <w:vanish w:val="false"/>
          </w:rPr>
          <w:t>1</w:t>
        </w:r>
        <w:r>
          <w:rPr>
            <w:rStyle w:val="IndexLink"/>
            <w:rFonts w:eastAsia="" w:eastAsiaTheme="minorEastAsia"/>
            <w:lang w:eastAsia="de-DE"/>
          </w:rPr>
          <w:tab/>
        </w:r>
        <w:r>
          <w:rPr>
            <w:webHidden/>
          </w:rPr>
          <w:fldChar w:fldCharType="begin"/>
        </w:r>
        <w:r>
          <w:rPr>
            <w:webHidden/>
          </w:rPr>
          <w:instrText>PAGEREF _Toc417755038 \h</w:instrText>
        </w:r>
        <w:r>
          <w:rPr>
            <w:webHidden/>
          </w:rPr>
          <w:fldChar w:fldCharType="separate"/>
        </w:r>
        <w:r>
          <w:rPr>
            <w:rStyle w:val="IndexLink"/>
          </w:rPr>
          <w:t>Intention und Motivation</w:t>
          <w:tab/>
          <w:t>3</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39">
        <w:r>
          <w:rPr>
            <w:webHidden/>
            <w:rStyle w:val="IndexLink"/>
            <w:vanish w:val="false"/>
          </w:rPr>
          <w:t>1.1</w:t>
        </w:r>
        <w:r>
          <w:rPr>
            <w:rStyle w:val="IndexLink"/>
            <w:rFonts w:eastAsia="" w:eastAsiaTheme="minorEastAsia"/>
            <w:lang w:eastAsia="de-DE"/>
          </w:rPr>
          <w:tab/>
        </w:r>
        <w:r>
          <w:rPr>
            <w:webHidden/>
          </w:rPr>
          <w:fldChar w:fldCharType="begin"/>
        </w:r>
        <w:r>
          <w:rPr>
            <w:webHidden/>
          </w:rPr>
          <w:instrText>PAGEREF _Toc417755039 \h</w:instrText>
        </w:r>
        <w:r>
          <w:rPr>
            <w:webHidden/>
          </w:rPr>
          <w:fldChar w:fldCharType="separate"/>
        </w:r>
        <w:r>
          <w:rPr>
            <w:rStyle w:val="IndexLink"/>
          </w:rPr>
          <w:t>Anwendungsbereich</w:t>
          <w:tab/>
          <w:t>3</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0">
        <w:r>
          <w:rPr>
            <w:webHidden/>
            <w:rStyle w:val="IndexLink"/>
            <w:vanish w:val="false"/>
          </w:rPr>
          <w:t>1.2</w:t>
        </w:r>
        <w:r>
          <w:rPr>
            <w:rStyle w:val="IndexLink"/>
            <w:rFonts w:eastAsia="" w:eastAsiaTheme="minorEastAsia"/>
            <w:lang w:eastAsia="de-DE"/>
          </w:rPr>
          <w:tab/>
        </w:r>
        <w:r>
          <w:rPr>
            <w:webHidden/>
          </w:rPr>
          <w:fldChar w:fldCharType="begin"/>
        </w:r>
        <w:r>
          <w:rPr>
            <w:webHidden/>
          </w:rPr>
          <w:instrText>PAGEREF _Toc417755040 \h</w:instrText>
        </w:r>
        <w:r>
          <w:rPr>
            <w:webHidden/>
          </w:rPr>
          <w:fldChar w:fldCharType="separate"/>
        </w:r>
        <w:r>
          <w:rPr>
            <w:rStyle w:val="IndexLink"/>
          </w:rPr>
          <w:t>Zielgruppen</w:t>
          <w:tab/>
          <w:t>3</w:t>
        </w:r>
        <w:r>
          <w:rPr>
            <w:webHidden/>
          </w:rPr>
          <w:fldChar w:fldCharType="end"/>
        </w:r>
      </w:hyperlink>
      <w:r/>
    </w:p>
    <w:p>
      <w:pPr>
        <w:pStyle w:val="Contents1"/>
        <w:rPr>
          <w:rFonts w:eastAsia="" w:eastAsiaTheme="minorEastAsia"/>
          <w:lang w:eastAsia="de-DE"/>
        </w:rPr>
      </w:pPr>
      <w:hyperlink w:anchor="_Toc417755041">
        <w:r>
          <w:rPr>
            <w:webHidden/>
            <w:rStyle w:val="IndexLink"/>
            <w:vanish w:val="false"/>
          </w:rPr>
          <w:t>2</w:t>
        </w:r>
        <w:r>
          <w:rPr>
            <w:rStyle w:val="IndexLink"/>
            <w:rFonts w:eastAsia="" w:eastAsiaTheme="minorEastAsia"/>
            <w:lang w:eastAsia="de-DE"/>
          </w:rPr>
          <w:tab/>
        </w:r>
        <w:r>
          <w:rPr>
            <w:webHidden/>
          </w:rPr>
          <w:fldChar w:fldCharType="begin"/>
        </w:r>
        <w:r>
          <w:rPr>
            <w:webHidden/>
          </w:rPr>
          <w:instrText>PAGEREF _Toc417755041 \h</w:instrText>
        </w:r>
        <w:r>
          <w:rPr>
            <w:webHidden/>
          </w:rPr>
          <w:fldChar w:fldCharType="separate"/>
        </w:r>
        <w:r>
          <w:rPr>
            <w:rStyle w:val="IndexLink"/>
          </w:rPr>
          <w:t>Komponenten</w:t>
          <w:tab/>
          <w:t>3</w:t>
        </w:r>
        <w:r>
          <w:rPr>
            <w:webHidden/>
          </w:rPr>
          <w:fldChar w:fldCharType="end"/>
        </w:r>
      </w:hyperlink>
      <w:r/>
    </w:p>
    <w:p>
      <w:pPr>
        <w:pStyle w:val="Contents1"/>
        <w:rPr>
          <w:rFonts w:eastAsia="" w:eastAsiaTheme="minorEastAsia"/>
          <w:lang w:eastAsia="de-DE"/>
        </w:rPr>
      </w:pPr>
      <w:hyperlink w:anchor="_Toc417755042">
        <w:r>
          <w:rPr>
            <w:webHidden/>
            <w:rStyle w:val="IndexLink"/>
            <w:vanish w:val="false"/>
          </w:rPr>
          <w:t>3</w:t>
        </w:r>
        <w:r>
          <w:rPr>
            <w:rStyle w:val="IndexLink"/>
            <w:rFonts w:eastAsia="" w:eastAsiaTheme="minorEastAsia"/>
            <w:lang w:eastAsia="de-DE"/>
          </w:rPr>
          <w:tab/>
        </w:r>
        <w:r>
          <w:rPr>
            <w:webHidden/>
          </w:rPr>
          <w:fldChar w:fldCharType="begin"/>
        </w:r>
        <w:r>
          <w:rPr>
            <w:webHidden/>
          </w:rPr>
          <w:instrText>PAGEREF _Toc417755042 \h</w:instrText>
        </w:r>
        <w:r>
          <w:rPr>
            <w:webHidden/>
          </w:rPr>
          <w:fldChar w:fldCharType="separate"/>
        </w:r>
        <w:r>
          <w:rPr>
            <w:rStyle w:val="IndexLink"/>
          </w:rPr>
          <w:t>Anforderungen</w:t>
          <w:tab/>
          <w:t>4</w:t>
        </w:r>
        <w:r>
          <w:rPr>
            <w:webHidden/>
          </w:rPr>
          <w:fldChar w:fldCharType="end"/>
        </w:r>
      </w:hyperlink>
      <w:r/>
    </w:p>
    <w:p>
      <w:pPr>
        <w:pStyle w:val="Contents1"/>
        <w:rPr>
          <w:rFonts w:eastAsia="" w:eastAsiaTheme="minorEastAsia"/>
          <w:lang w:eastAsia="de-DE"/>
        </w:rPr>
      </w:pPr>
      <w:hyperlink w:anchor="_Toc417755043">
        <w:r>
          <w:rPr>
            <w:webHidden/>
            <w:rStyle w:val="IndexLink"/>
            <w:vanish w:val="false"/>
          </w:rPr>
          <w:t>4</w:t>
        </w:r>
        <w:r>
          <w:rPr>
            <w:rStyle w:val="IndexLink"/>
            <w:rFonts w:eastAsia="" w:eastAsiaTheme="minorEastAsia"/>
            <w:lang w:eastAsia="de-DE"/>
          </w:rPr>
          <w:tab/>
        </w:r>
        <w:r>
          <w:rPr>
            <w:webHidden/>
          </w:rPr>
          <w:fldChar w:fldCharType="begin"/>
        </w:r>
        <w:r>
          <w:rPr>
            <w:webHidden/>
          </w:rPr>
          <w:instrText>PAGEREF _Toc417755043 \h</w:instrText>
        </w:r>
        <w:r>
          <w:rPr>
            <w:webHidden/>
          </w:rPr>
          <w:fldChar w:fldCharType="separate"/>
        </w:r>
        <w:r>
          <w:rPr>
            <w:rStyle w:val="IndexLink"/>
          </w:rPr>
          <w:t>Architektur</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4">
        <w:r>
          <w:rPr>
            <w:webHidden/>
            <w:rStyle w:val="IndexLink"/>
            <w:vanish w:val="false"/>
          </w:rPr>
          <w:t>4.1</w:t>
        </w:r>
        <w:r>
          <w:rPr>
            <w:rStyle w:val="IndexLink"/>
            <w:rFonts w:eastAsia="" w:eastAsiaTheme="minorEastAsia"/>
            <w:lang w:eastAsia="de-DE"/>
          </w:rPr>
          <w:tab/>
        </w:r>
        <w:r>
          <w:rPr>
            <w:webHidden/>
          </w:rPr>
          <w:fldChar w:fldCharType="begin"/>
        </w:r>
        <w:r>
          <w:rPr>
            <w:webHidden/>
          </w:rPr>
          <w:instrText>PAGEREF _Toc417755044 \h</w:instrText>
        </w:r>
        <w:r>
          <w:rPr>
            <w:webHidden/>
          </w:rPr>
          <w:fldChar w:fldCharType="separate"/>
        </w:r>
        <w:r>
          <w:rPr>
            <w:rStyle w:val="IndexLink"/>
          </w:rPr>
          <w:t>Backend</w:t>
          <w:tab/>
          <w:t>4</w:t>
        </w:r>
        <w:r>
          <w:rPr>
            <w:webHidden/>
          </w:rPr>
          <w:fldChar w:fldCharType="end"/>
        </w:r>
      </w:hyperlink>
      <w:r/>
    </w:p>
    <w:p>
      <w:pPr>
        <w:pStyle w:val="Contents3"/>
        <w:tabs>
          <w:tab w:val="left" w:pos="1320" w:leader="none"/>
          <w:tab w:val="right" w:pos="9062" w:leader="dot"/>
        </w:tabs>
      </w:pPr>
      <w:hyperlink w:anchor="_Toc417755045">
        <w:r>
          <w:rPr>
            <w:webHidden/>
            <w:rStyle w:val="IndexLink"/>
            <w:vanish w:val="false"/>
          </w:rPr>
          <w:t>4.1.1</w:t>
          <w:tab/>
          <w:t>Datenmodell</w:t>
        </w:r>
        <w:r>
          <w:rPr>
            <w:webHidden/>
          </w:rPr>
          <w:fldChar w:fldCharType="begin"/>
        </w:r>
        <w:r>
          <w:rPr>
            <w:webHidden/>
          </w:rPr>
          <w:instrText>PAGEREF _Toc417755045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46">
        <w:r>
          <w:rPr>
            <w:webHidden/>
            <w:rStyle w:val="IndexLink"/>
            <w:vanish w:val="false"/>
          </w:rPr>
          <w:t>4.1.2</w:t>
          <w:tab/>
          <w:t>Klassendiagramme</w:t>
        </w:r>
        <w:r>
          <w:rPr>
            <w:webHidden/>
          </w:rPr>
          <w:fldChar w:fldCharType="begin"/>
        </w:r>
        <w:r>
          <w:rPr>
            <w:webHidden/>
          </w:rPr>
          <w:instrText>PAGEREF _Toc417755046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47">
        <w:r>
          <w:rPr>
            <w:webHidden/>
            <w:rStyle w:val="IndexLink"/>
            <w:vanish w:val="false"/>
          </w:rPr>
          <w:t>4.1.3</w:t>
          <w:tab/>
          <w:t>Libraries und Framworks</w:t>
        </w:r>
        <w:r>
          <w:rPr>
            <w:webHidden/>
          </w:rPr>
          <w:fldChar w:fldCharType="begin"/>
        </w:r>
        <w:r>
          <w:rPr>
            <w:webHidden/>
          </w:rPr>
          <w:instrText>PAGEREF _Toc417755047 \h</w:instrText>
        </w:r>
        <w:r>
          <w:rPr>
            <w:webHidden/>
          </w:rPr>
          <w:fldChar w:fldCharType="separate"/>
        </w:r>
        <w:r>
          <w:rPr>
            <w:rStyle w:val="IndexLink"/>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8">
        <w:r>
          <w:rPr>
            <w:webHidden/>
            <w:rStyle w:val="IndexLink"/>
            <w:vanish w:val="false"/>
          </w:rPr>
          <w:t>4.2</w:t>
        </w:r>
        <w:r>
          <w:rPr>
            <w:rStyle w:val="IndexLink"/>
            <w:rFonts w:eastAsia="" w:eastAsiaTheme="minorEastAsia"/>
            <w:lang w:eastAsia="de-DE"/>
          </w:rPr>
          <w:tab/>
        </w:r>
        <w:r>
          <w:rPr>
            <w:webHidden/>
          </w:rPr>
          <w:fldChar w:fldCharType="begin"/>
        </w:r>
        <w:r>
          <w:rPr>
            <w:webHidden/>
          </w:rPr>
          <w:instrText>PAGEREF _Toc417755048 \h</w:instrText>
        </w:r>
        <w:r>
          <w:rPr>
            <w:webHidden/>
          </w:rPr>
          <w:fldChar w:fldCharType="separate"/>
        </w:r>
        <w:r>
          <w:rPr>
            <w:rStyle w:val="IndexLink"/>
          </w:rPr>
          <w:t>Backend</w:t>
          <w:tab/>
          <w:t>4</w:t>
        </w:r>
        <w:r>
          <w:rPr>
            <w:webHidden/>
          </w:rPr>
          <w:fldChar w:fldCharType="end"/>
        </w:r>
      </w:hyperlink>
      <w:r/>
    </w:p>
    <w:p>
      <w:pPr>
        <w:pStyle w:val="Contents3"/>
        <w:tabs>
          <w:tab w:val="left" w:pos="1320" w:leader="none"/>
          <w:tab w:val="right" w:pos="9062" w:leader="dot"/>
        </w:tabs>
      </w:pPr>
      <w:hyperlink w:anchor="_Toc417755049">
        <w:r>
          <w:rPr>
            <w:webHidden/>
            <w:rStyle w:val="IndexLink"/>
            <w:vanish w:val="false"/>
          </w:rPr>
          <w:t>4.2.1</w:t>
          <w:tab/>
          <w:t>Klassendiagramme</w:t>
        </w:r>
        <w:r>
          <w:rPr>
            <w:webHidden/>
          </w:rPr>
          <w:fldChar w:fldCharType="begin"/>
        </w:r>
        <w:r>
          <w:rPr>
            <w:webHidden/>
          </w:rPr>
          <w:instrText>PAGEREF _Toc417755049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50">
        <w:r>
          <w:rPr>
            <w:webHidden/>
            <w:rStyle w:val="IndexLink"/>
            <w:vanish w:val="false"/>
          </w:rPr>
          <w:t>4.2.2</w:t>
          <w:tab/>
          <w:t>Libraries und Frameworks</w:t>
        </w:r>
        <w:r>
          <w:rPr>
            <w:webHidden/>
          </w:rPr>
          <w:fldChar w:fldCharType="begin"/>
        </w:r>
        <w:r>
          <w:rPr>
            <w:webHidden/>
          </w:rPr>
          <w:instrText>PAGEREF _Toc417755050 \h</w:instrText>
        </w:r>
        <w:r>
          <w:rPr>
            <w:webHidden/>
          </w:rPr>
          <w:fldChar w:fldCharType="separate"/>
        </w:r>
        <w:r>
          <w:rPr>
            <w:rStyle w:val="IndexLink"/>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1">
        <w:r>
          <w:rPr>
            <w:webHidden/>
            <w:rStyle w:val="IndexLink"/>
            <w:vanish w:val="false"/>
          </w:rPr>
          <w:t>4.3</w:t>
        </w:r>
        <w:r>
          <w:rPr>
            <w:rStyle w:val="IndexLink"/>
            <w:rFonts w:eastAsia="" w:eastAsiaTheme="minorEastAsia"/>
            <w:lang w:eastAsia="de-DE"/>
          </w:rPr>
          <w:tab/>
        </w:r>
        <w:r>
          <w:rPr>
            <w:webHidden/>
          </w:rPr>
          <w:fldChar w:fldCharType="begin"/>
        </w:r>
        <w:r>
          <w:rPr>
            <w:webHidden/>
          </w:rPr>
          <w:instrText>PAGEREF _Toc417755051 \h</w:instrText>
        </w:r>
        <w:r>
          <w:rPr>
            <w:webHidden/>
          </w:rPr>
          <w:fldChar w:fldCharType="separate"/>
        </w:r>
        <w:r>
          <w:rPr>
            <w:rStyle w:val="IndexLink"/>
          </w:rPr>
          <w:t>HMD Applikation</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2">
        <w:r>
          <w:rPr>
            <w:webHidden/>
            <w:rStyle w:val="IndexLink"/>
            <w:vanish w:val="false"/>
          </w:rPr>
          <w:t>4.4</w:t>
        </w:r>
        <w:r>
          <w:rPr>
            <w:rStyle w:val="IndexLink"/>
            <w:rFonts w:eastAsia="" w:eastAsiaTheme="minorEastAsia"/>
            <w:lang w:eastAsia="de-DE"/>
          </w:rPr>
          <w:tab/>
        </w:r>
        <w:r>
          <w:rPr>
            <w:webHidden/>
          </w:rPr>
          <w:fldChar w:fldCharType="begin"/>
        </w:r>
        <w:r>
          <w:rPr>
            <w:webHidden/>
          </w:rPr>
          <w:instrText>PAGEREF _Toc417755052 \h</w:instrText>
        </w:r>
        <w:r>
          <w:rPr>
            <w:webHidden/>
          </w:rPr>
          <w:fldChar w:fldCharType="separate"/>
        </w:r>
        <w:r>
          <w:rPr>
            <w:rStyle w:val="IndexLink"/>
          </w:rPr>
          <w:t>Klassendiagramme</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3">
        <w:r>
          <w:rPr>
            <w:webHidden/>
            <w:rStyle w:val="IndexLink"/>
            <w:vanish w:val="false"/>
          </w:rPr>
          <w:t>4.5</w:t>
        </w:r>
        <w:r>
          <w:rPr>
            <w:rStyle w:val="IndexLink"/>
            <w:rFonts w:eastAsia="" w:eastAsiaTheme="minorEastAsia"/>
            <w:lang w:eastAsia="de-DE"/>
          </w:rPr>
          <w:tab/>
        </w:r>
        <w:r>
          <w:rPr>
            <w:webHidden/>
          </w:rPr>
          <w:fldChar w:fldCharType="begin"/>
        </w:r>
        <w:r>
          <w:rPr>
            <w:webHidden/>
          </w:rPr>
          <w:instrText>PAGEREF _Toc417755053 \h</w:instrText>
        </w:r>
        <w:r>
          <w:rPr>
            <w:webHidden/>
          </w:rPr>
          <w:fldChar w:fldCharType="separate"/>
        </w:r>
        <w:r>
          <w:rPr>
            <w:rStyle w:val="IndexLink"/>
          </w:rPr>
          <w:t>Libraries, Frameworks und Intents</w:t>
          <w:tab/>
          <w:t>4</w:t>
        </w:r>
        <w:r>
          <w:rPr>
            <w:webHidden/>
          </w:rPr>
          <w:fldChar w:fldCharType="end"/>
        </w:r>
      </w:hyperlink>
      <w:r/>
    </w:p>
    <w:p>
      <w:pPr>
        <w:pStyle w:val="Contents1"/>
        <w:rPr>
          <w:rFonts w:eastAsia="" w:eastAsiaTheme="minorEastAsia"/>
          <w:lang w:eastAsia="de-DE"/>
        </w:rPr>
      </w:pPr>
      <w:hyperlink w:anchor="_Toc417755054">
        <w:r>
          <w:rPr>
            <w:webHidden/>
            <w:rStyle w:val="IndexLink"/>
            <w:vanish w:val="false"/>
          </w:rPr>
          <w:t>5</w:t>
        </w:r>
        <w:r>
          <w:rPr>
            <w:rStyle w:val="IndexLink"/>
            <w:rFonts w:eastAsia="" w:eastAsiaTheme="minorEastAsia"/>
            <w:lang w:eastAsia="de-DE"/>
          </w:rPr>
          <w:tab/>
        </w:r>
        <w:r>
          <w:rPr>
            <w:webHidden/>
          </w:rPr>
          <w:fldChar w:fldCharType="begin"/>
        </w:r>
        <w:r>
          <w:rPr>
            <w:webHidden/>
          </w:rPr>
          <w:instrText>PAGEREF _Toc417755054 \h</w:instrText>
        </w:r>
        <w:r>
          <w:rPr>
            <w:webHidden/>
          </w:rPr>
          <w:fldChar w:fldCharType="separate"/>
        </w:r>
        <w:r>
          <w:rPr>
            <w:rStyle w:val="IndexLink"/>
          </w:rPr>
          <w:t>Bewertung der Ergebnisse</w:t>
          <w:tab/>
          <w:t>4</w:t>
        </w:r>
        <w:r>
          <w:rPr>
            <w:webHidden/>
          </w:rPr>
          <w:fldChar w:fldCharType="end"/>
        </w:r>
      </w:hyperlink>
      <w:r/>
    </w:p>
    <w:p>
      <w:pPr>
        <w:pStyle w:val="Contents1"/>
        <w:rPr>
          <w:rFonts w:eastAsia="" w:eastAsiaTheme="minorEastAsia"/>
          <w:lang w:eastAsia="de-DE"/>
        </w:rPr>
      </w:pPr>
      <w:hyperlink w:anchor="_Toc417755055">
        <w:r>
          <w:rPr>
            <w:webHidden/>
            <w:rStyle w:val="IndexLink"/>
            <w:vanish w:val="false"/>
          </w:rPr>
          <w:t>6</w:t>
        </w:r>
        <w:r>
          <w:rPr>
            <w:rStyle w:val="IndexLink"/>
            <w:rFonts w:eastAsia="" w:eastAsiaTheme="minorEastAsia"/>
            <w:lang w:eastAsia="de-DE"/>
          </w:rPr>
          <w:tab/>
        </w:r>
        <w:r>
          <w:rPr>
            <w:webHidden/>
          </w:rPr>
          <w:fldChar w:fldCharType="begin"/>
        </w:r>
        <w:r>
          <w:rPr>
            <w:webHidden/>
          </w:rPr>
          <w:instrText>PAGEREF _Toc417755055 \h</w:instrText>
        </w:r>
        <w:r>
          <w:rPr>
            <w:webHidden/>
          </w:rPr>
          <w:fldChar w:fldCharType="separate"/>
        </w:r>
        <w:r>
          <w:rPr>
            <w:rStyle w:val="IndexLink"/>
          </w:rPr>
          <w:t>Beschreibung des Projektablaufs</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6">
        <w:r>
          <w:rPr>
            <w:webHidden/>
            <w:rStyle w:val="IndexLink"/>
            <w:vanish w:val="false"/>
          </w:rPr>
          <w:t>6.1</w:t>
        </w:r>
        <w:r>
          <w:rPr>
            <w:rStyle w:val="IndexLink"/>
            <w:rFonts w:eastAsia="" w:eastAsiaTheme="minorEastAsia"/>
            <w:lang w:eastAsia="de-DE"/>
          </w:rPr>
          <w:tab/>
        </w:r>
        <w:r>
          <w:rPr>
            <w:webHidden/>
          </w:rPr>
          <w:fldChar w:fldCharType="begin"/>
        </w:r>
        <w:r>
          <w:rPr>
            <w:webHidden/>
          </w:rPr>
          <w:instrText>PAGEREF _Toc417755056 \h</w:instrText>
        </w:r>
        <w:r>
          <w:rPr>
            <w:webHidden/>
          </w:rPr>
          <w:fldChar w:fldCharType="separate"/>
        </w:r>
        <w:r>
          <w:rPr>
            <w:rStyle w:val="IndexLink"/>
          </w:rPr>
          <w:t>Vorgehensmodell</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7">
        <w:r>
          <w:rPr>
            <w:webHidden/>
            <w:rStyle w:val="IndexLink"/>
            <w:vanish w:val="false"/>
          </w:rPr>
          <w:t>6.2</w:t>
        </w:r>
        <w:r>
          <w:rPr>
            <w:rStyle w:val="IndexLink"/>
            <w:rFonts w:eastAsia="" w:eastAsiaTheme="minorEastAsia"/>
            <w:lang w:eastAsia="de-DE"/>
          </w:rPr>
          <w:tab/>
        </w:r>
        <w:r>
          <w:rPr>
            <w:webHidden/>
          </w:rPr>
          <w:fldChar w:fldCharType="begin"/>
        </w:r>
        <w:r>
          <w:rPr>
            <w:webHidden/>
          </w:rPr>
          <w:instrText>PAGEREF _Toc417755057 \h</w:instrText>
        </w:r>
        <w:r>
          <w:rPr>
            <w:webHidden/>
          </w:rPr>
          <w:fldChar w:fldCharType="separate"/>
        </w:r>
        <w:r>
          <w:rPr>
            <w:rStyle w:val="IndexLink"/>
          </w:rPr>
          <w:t>Rollen</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8">
        <w:r>
          <w:rPr>
            <w:webHidden/>
            <w:rStyle w:val="IndexLink"/>
            <w:vanish w:val="false"/>
          </w:rPr>
          <w:t>6.3</w:t>
        </w:r>
        <w:r>
          <w:rPr>
            <w:rStyle w:val="IndexLink"/>
            <w:rFonts w:eastAsia="" w:eastAsiaTheme="minorEastAsia"/>
            <w:lang w:eastAsia="de-DE"/>
          </w:rPr>
          <w:tab/>
        </w:r>
        <w:r>
          <w:rPr>
            <w:webHidden/>
          </w:rPr>
          <w:fldChar w:fldCharType="begin"/>
        </w:r>
        <w:r>
          <w:rPr>
            <w:webHidden/>
          </w:rPr>
          <w:instrText>PAGEREF _Toc417755058 \h</w:instrText>
        </w:r>
        <w:r>
          <w:rPr>
            <w:webHidden/>
          </w:rPr>
          <w:fldChar w:fldCharType="separate"/>
        </w:r>
        <w:r>
          <w:rPr>
            <w:rStyle w:val="IndexLink"/>
          </w:rPr>
          <w:t>Testkonzeption</w:t>
          <w:tab/>
          <w:t>4</w:t>
        </w:r>
        <w:r>
          <w:rPr>
            <w:webHidden/>
          </w:rPr>
          <w:fldChar w:fldCharType="end"/>
        </w:r>
      </w:hyperlink>
      <w:r/>
    </w:p>
    <w:p>
      <w:pPr>
        <w:pStyle w:val="Contents1"/>
        <w:rPr>
          <w:rFonts w:eastAsia="" w:eastAsiaTheme="minorEastAsia"/>
          <w:lang w:eastAsia="de-DE"/>
        </w:rPr>
      </w:pPr>
      <w:hyperlink w:anchor="_Toc417755059">
        <w:r>
          <w:rPr>
            <w:webHidden/>
            <w:rStyle w:val="IndexLink"/>
            <w:vanish w:val="false"/>
          </w:rPr>
          <w:t>7</w:t>
        </w:r>
        <w:r>
          <w:rPr>
            <w:rStyle w:val="IndexLink"/>
            <w:rFonts w:eastAsia="" w:eastAsiaTheme="minorEastAsia"/>
            <w:lang w:eastAsia="de-DE"/>
          </w:rPr>
          <w:tab/>
        </w:r>
        <w:r>
          <w:rPr>
            <w:webHidden/>
          </w:rPr>
          <w:fldChar w:fldCharType="begin"/>
        </w:r>
        <w:r>
          <w:rPr>
            <w:webHidden/>
          </w:rPr>
          <w:instrText>PAGEREF _Toc417755059 \h</w:instrText>
        </w:r>
        <w:r>
          <w:rPr>
            <w:webHidden/>
          </w:rPr>
          <w:fldChar w:fldCharType="separate"/>
        </w:r>
        <w:r>
          <w:rPr>
            <w:rStyle w:val="IndexLink"/>
          </w:rPr>
          <w:t>Fazit und Ausblick</w:t>
          <w:tab/>
          <w:t>4</w:t>
        </w:r>
        <w:r>
          <w:rPr>
            <w:webHidden/>
          </w:rPr>
          <w:fldChar w:fldCharType="end"/>
        </w:r>
      </w:hyperlink>
      <w:r/>
    </w:p>
    <w:p>
      <w:pPr>
        <w:pStyle w:val="Normal"/>
      </w:pPr>
      <w:r>
        <w:rPr/>
      </w:r>
      <w:r>
        <w:fldChar w:fldCharType="end"/>
      </w:r>
      <w:r/>
    </w:p>
    <w:p>
      <w:pPr>
        <w:pStyle w:val="Heading1"/>
        <w:keepLines/>
        <w:numPr>
          <w:ilvl w:val="0"/>
          <w:numId w:val="2"/>
        </w:numPr>
        <w:spacing w:lineRule="auto" w:line="276" w:before="480" w:after="0"/>
        <w:jc w:val="both"/>
        <w:rPr>
          <w:sz w:val="32"/>
          <w:b/>
          <w:sz w:val="32"/>
          <w:b/>
          <w:szCs w:val="32"/>
          <w:bCs/>
          <w:rFonts w:ascii="Arial" w:hAnsi="Arial" w:eastAsia="Times New Roman" w:cs="Arial"/>
          <w:color w:val="00000A"/>
          <w:lang w:eastAsia="de-DE"/>
        </w:rPr>
      </w:pPr>
      <w:bookmarkStart w:id="0" w:name="_Toc417755038"/>
      <w:bookmarkEnd w:id="0"/>
      <w:r>
        <w:rPr/>
        <w:t>Intention und Motivation</w:t>
      </w:r>
      <w:r/>
    </w:p>
    <w:p>
      <w:pPr>
        <w:pStyle w:val="Normal"/>
        <w:rPr>
          <w:lang w:eastAsia="de-DE"/>
        </w:rPr>
      </w:pPr>
      <w:r>
        <w:rPr>
          <w:lang w:eastAsia="de-DE"/>
        </w:rPr>
        <w:t xml:space="preserve">Das Ziel des Projektes Edible ist es eine Anwendung bereit zu stellen, mit der Allergiker ein Produkt auf seine Inhaltsstoffe prüfen können. Die Realisierung der Anwendung soll auf einem Head-Mounted Display (HMD) erfolgen, welches den Produktbarcode einliest und die Inhaltsstoffe per Web-Request von einem Server zugeschickt bekommt. Durch den Abgleich einer Blacklist wird so dem Allergiker Auskunft gegeben ob er dieses Produkt konsumieren kann oder nicht. </w:t>
      </w:r>
      <w:r/>
    </w:p>
    <w:p>
      <w:pPr>
        <w:pStyle w:val="Heading2"/>
        <w:keepLines/>
        <w:numPr>
          <w:ilvl w:val="1"/>
          <w:numId w:val="1"/>
        </w:numPr>
        <w:spacing w:lineRule="auto" w:line="276" w:before="200" w:after="0"/>
        <w:jc w:val="both"/>
        <w:rPr>
          <w:sz w:val="28"/>
          <w:b/>
          <w:sz w:val="28"/>
          <w:b/>
          <w:szCs w:val="28"/>
          <w:iCs/>
          <w:bCs/>
          <w:rFonts w:ascii="Arial" w:hAnsi="Arial" w:eastAsia="Times New Roman" w:cs="Arial"/>
          <w:color w:val="00000A"/>
          <w:lang w:eastAsia="de-DE"/>
        </w:rPr>
      </w:pPr>
      <w:bookmarkStart w:id="1" w:name="_Toc388292684"/>
      <w:bookmarkStart w:id="2" w:name="_Toc417755039"/>
      <w:bookmarkEnd w:id="1"/>
      <w:bookmarkEnd w:id="2"/>
      <w:r>
        <w:rPr/>
        <w:t>Anwendungsbereich</w:t>
      </w:r>
      <w:r/>
    </w:p>
    <w:p>
      <w:pPr>
        <w:pStyle w:val="Normal"/>
        <w:rPr>
          <w:lang w:eastAsia="de-DE"/>
        </w:rPr>
      </w:pPr>
      <w:r>
        <w:rPr>
          <w:lang w:eastAsia="de-DE"/>
        </w:rPr>
        <w:t xml:space="preserve">Der Hauptanwendungsbereich von Edible liegt im regelmäßigen Einkauf von Lebensmitteln der Anwender, bzw. auch vor dem Konsum eines Produktes. </w:t>
      </w:r>
      <w:r/>
    </w:p>
    <w:p>
      <w:pPr>
        <w:pStyle w:val="Heading1"/>
        <w:pPrChange w:id="0" w:author="Hendrik Niemann" w:date="2015-04-26T18:52:00Z">
          <w:pPr>
            <w:jc w:val="both"/>
            <w:keepLines/>
            <w:ind w:left="576" w:hanging="576"/>
            <w:spacing w:lineRule="auto" w:line="276" w:before="200" w:after="0"/>
          </w:pPr>
        </w:pPrChange>
      </w:pPr>
      <w:bookmarkStart w:id="3" w:name="_Toc417755040"/>
      <w:bookmarkStart w:id="4" w:name="move417837626"/>
      <w:bookmarkStart w:id="5" w:name="_Toc388292685"/>
      <w:bookmarkEnd w:id="3"/>
      <w:bookmarkEnd w:id="4"/>
      <w:bookmarkEnd w:id="5"/>
      <w:r>
        <w:rPr/>
        <w:t>Zielgruppen</w:t>
      </w:r>
      <w:r/>
    </w:p>
    <w:p>
      <w:pPr>
        <w:pStyle w:val="Heading1"/>
        <w:pPrChange w:id="0" w:author="Hendrik Niemann" w:date="2015-04-26T18:52:00Z"/>
      </w:pPr>
      <w:r>
        <w:rPr/>
        <w:t xml:space="preserve">Die Hauptzielgruppe von Edible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gewisse Inhaltsstoffe meiden. </w:t>
      </w:r>
      <w:r/>
    </w:p>
    <w:p>
      <w:pPr>
        <w:pStyle w:val="Heading1"/>
        <w:pPrChange w:id="0" w:author="Hendrik Niemann" w:date="2015-04-26T18:52:00Z">
          <w:pPr>
            <w:jc w:val="both"/>
            <w:keepLines/>
            <w:ind w:left="576" w:hanging="576"/>
            <w:spacing w:lineRule="auto" w:line="276" w:before="200" w:after="0"/>
          </w:pPr>
        </w:pPrChange>
        <w:rPr>
          <w:ins w:id="1" w:author="Hendrik Niemann" w:date="2015-04-26T18:51:00Z"/>
        </w:rPr>
      </w:pPr>
      <w:bookmarkStart w:id="6" w:name="_Toc417755041"/>
      <w:bookmarkStart w:id="7" w:name="move4178376261"/>
      <w:bookmarkEnd w:id="6"/>
      <w:bookmarkEnd w:id="7"/>
      <w:r>
        <w:rPr/>
        <w:t>Anforderungen</w:t>
      </w:r>
      <w:ins w:id="0" w:author="Hendrik Niemann" w:date="2015-04-26T18:51:00Z">
        <w:r>
          <w:rPr/>
          <w:t xml:space="preserve"> </w:t>
        </w:r>
      </w:ins>
      <w:r/>
    </w:p>
    <w:p>
      <w:pPr>
        <w:pStyle w:val="Heading2"/>
        <w:keepLines/>
        <w:numPr>
          <w:ilvl w:val="1"/>
          <w:numId w:val="1"/>
        </w:numPr>
        <w:spacing w:lineRule="auto" w:line="276" w:before="200" w:after="0"/>
        <w:jc w:val="both"/>
        <w:rPr>
          <w:sz w:val="28"/>
          <w:b/>
          <w:sz w:val="28"/>
          <w:b/>
          <w:szCs w:val="28"/>
          <w:iCs/>
          <w:bCs/>
          <w:rFonts w:ascii="Arial" w:hAnsi="Arial" w:eastAsia="Times New Roman" w:cs="Arial"/>
          <w:color w:val="00000A"/>
          <w:lang w:eastAsia="de-DE"/>
        </w:rPr>
      </w:pPr>
      <w:bookmarkStart w:id="8" w:name="move41783762611"/>
      <w:r>
        <w:rPr/>
        <w:t>Zielgruppen</w:t>
      </w:r>
      <w:r/>
    </w:p>
    <w:p>
      <w:pPr>
        <w:pStyle w:val="Normal"/>
        <w:pPrChange w:id="0" w:author="Hendrik Niemann" w:date="2015-04-26T18:52:00Z">
          <w:pPr>
            <w:jc w:val="both"/>
            <w:keepLines/>
            <w:ind w:left="432" w:hanging="432"/>
            <w:spacing w:lineRule="auto" w:line="276" w:before="480" w:after="0"/>
          </w:pPr>
        </w:pPrChange>
        <w:rPr>
          <w:lang w:eastAsia="de-DE"/>
        </w:rPr>
      </w:pPr>
      <w:r>
        <w:rPr>
          <w:lang w:eastAsia="de-DE"/>
        </w:rPr>
        <w:t>Die Hauptzielgruppe von Edible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gewisse Inhaltsstoffe meiden.</w:t>
      </w:r>
      <w:r/>
    </w:p>
    <w:p>
      <w:pPr>
        <w:pStyle w:val="Heading2"/>
        <w:pPrChange w:id="0" w:author="Hendrik Niemann" w:date="2015-04-26T18:52:00Z">
          <w:pPr>
            <w:jc w:val="both"/>
            <w:keepLines/>
            <w:ind w:left="432" w:hanging="432"/>
            <w:spacing w:lineRule="auto" w:line="276" w:before="480" w:after="0"/>
          </w:pPr>
        </w:pPrChange>
        <w:rPr>
          <w:ins w:id="2" w:author="Hendrik Niemann" w:date="2015-04-26T18:52:00Z"/>
        </w:rPr>
      </w:pPr>
      <w:r>
        <w:rPr/>
        <w:t>Zielplattform</w:t>
      </w:r>
      <w:r/>
    </w:p>
    <w:p>
      <w:pPr>
        <w:pStyle w:val="Normal"/>
        <w:pPrChange w:id="0" w:author="Hendrik Niemann" w:date="2015-04-26T18:54:00Z">
          <w:pPr>
            <w:jc w:val="both"/>
            <w:keepLines/>
            <w:ind w:left="432" w:hanging="432"/>
            <w:spacing w:lineRule="auto" w:line="276" w:before="480" w:after="0"/>
          </w:pPr>
        </w:pPrChange>
        <w:rPr>
          <w:lang w:eastAsia="de-DE"/>
          <w:ins w:id="6" w:author="Hendrik Niemann" w:date="2015-04-26T18:54:00Z"/>
        </w:rPr>
      </w:pPr>
      <w:r>
        <w:rPr>
          <w:lang w:eastAsia="de-DE"/>
        </w:rPr>
        <w:t>Edible</w:t>
      </w:r>
      <w:ins w:id="3" w:author="Hendrik Niemann" w:date="2015-04-26T18:55:00Z">
        <w:r>
          <w:rPr>
            <w:lang w:eastAsia="de-DE"/>
          </w:rPr>
          <w:t xml:space="preserve"> ist als Anwendung für HMDs verfügbar und wurde für eine Benutzung auf der </w:t>
        </w:r>
      </w:ins>
      <w:ins w:id="4" w:author="Hendrik Niemann" w:date="2015-04-26T18:55:00Z">
        <w:r>
          <w:rPr>
            <w:lang w:eastAsia="de-DE"/>
          </w:rPr>
          <w:t>Vuzix</w:t>
        </w:r>
      </w:ins>
      <w:ins w:id="5" w:author="Hendrik Niemann" w:date="2015-04-26T18:55:00Z">
        <w:r>
          <w:rPr>
            <w:lang w:eastAsia="de-DE"/>
          </w:rPr>
          <w:t xml:space="preserve"> M100 optimiert.</w:t>
        </w:r>
      </w:ins>
      <w:r/>
    </w:p>
    <w:p>
      <w:pPr>
        <w:pStyle w:val="Heading2"/>
        <w:pPrChange w:id="0" w:author="Hendrik Niemann" w:date="2015-04-26T18:54:00Z">
          <w:pPr>
            <w:jc w:val="both"/>
            <w:keepLines/>
            <w:ind w:left="432" w:hanging="432"/>
            <w:spacing w:lineRule="auto" w:line="276" w:before="480" w:after="0"/>
          </w:pPr>
        </w:pPrChange>
      </w:pPr>
      <w:r>
        <w:rPr/>
        <w:t>Usecases</w:t>
      </w:r>
      <w:r/>
    </w:p>
    <w:p>
      <w:pPr>
        <w:pStyle w:val="Normal"/>
        <w:pPrChange w:id="0" w:author="Hendrik Niemann" w:date="2015-04-26T18:59:00Z">
          <w:pPr>
            <w:jc w:val="both"/>
            <w:keepLines/>
            <w:ind w:left="432" w:hanging="432"/>
            <w:spacing w:lineRule="auto" w:line="276" w:before="480" w:after="0"/>
          </w:pPr>
        </w:pPrChange>
        <w:rPr>
          <w:lang w:eastAsia="de-DE"/>
          <w:ins w:id="11" w:author="Hendrik Niemann" w:date="2015-04-26T18:55:00Z"/>
        </w:rPr>
      </w:pPr>
      <w:r>
        <w:rPr>
          <w:lang w:eastAsia="de-DE"/>
        </w:rPr>
        <w:t xml:space="preserve">Die folgende Grafik zeigt die </w:t>
      </w:r>
      <w:ins w:id="7" w:author="Hendrik Niemann" w:date="2015-04-26T18:59:00Z">
        <w:r>
          <w:rPr>
            <w:lang w:eastAsia="de-DE"/>
          </w:rPr>
          <w:t>Usecaseübersicht</w:t>
        </w:r>
      </w:ins>
      <w:ins w:id="8" w:author="Hendrik Niemann" w:date="2015-04-26T18:59:00Z">
        <w:r>
          <w:rPr>
            <w:lang w:eastAsia="de-DE"/>
          </w:rPr>
          <w:t xml:space="preserve"> für </w:t>
        </w:r>
      </w:ins>
      <w:ins w:id="9" w:author="Hendrik Niemann" w:date="2015-04-26T18:59:00Z">
        <w:r>
          <w:rPr>
            <w:lang w:eastAsia="de-DE"/>
          </w:rPr>
          <w:t>Edible</w:t>
        </w:r>
      </w:ins>
      <w:ins w:id="10" w:author="Hendrik Niemann" w:date="2015-04-26T18:59:00Z">
        <w:r>
          <w:rPr>
            <w:lang w:eastAsia="de-DE"/>
          </w:rPr>
          <w:t>.</w:t>
        </w:r>
      </w:ins>
      <w:r/>
    </w:p>
    <w:p>
      <w:pPr>
        <w:pStyle w:val="Normal"/>
        <w:suppressAutoHyphens w:val="false"/>
        <w:spacing w:before="0" w:after="0"/>
        <w:pPrChange w:id="0" w:author="Hendrik Niemann" w:date="2015-04-26T18:55:00Z"/>
        <w:rPr>
          <w:del w:id="13" w:author="Hendrik Niemann" w:date="2015-04-26T18:52:00Z"/>
        </w:rPr>
      </w:pPr>
      <w:bookmarkStart w:id="9" w:name="move41783762611"/>
      <w:r>
        <w:rPr/>
        <w:drawing>
          <wp:inline distT="0" distB="0" distL="0" distR="0">
            <wp:extent cx="4600575" cy="6130925"/>
            <wp:effectExtent l="0" t="0" r="0" b="0"/>
            <wp:docPr id="2" name="Picture" descr="C:\Users\Hendrik\Documents\Uni\Softwarengineering\Repos\Dokumentation\Docs\20_Analyse\40_Usecases\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Hendrik\Documents\Uni\Softwarengineering\Repos\Dokumentation\Docs\20_Analyse\40_Usecases\usecases.png"/>
                    <pic:cNvPicPr>
                      <a:picLocks noChangeAspect="1" noChangeArrowheads="1"/>
                    </pic:cNvPicPr>
                  </pic:nvPicPr>
                  <pic:blipFill>
                    <a:blip r:embed="rId3"/>
                    <a:stretch>
                      <a:fillRect/>
                    </a:stretch>
                  </pic:blipFill>
                  <pic:spPr bwMode="auto">
                    <a:xfrm>
                      <a:off x="0" y="0"/>
                      <a:ext cx="4600575" cy="6130925"/>
                    </a:xfrm>
                    <a:prstGeom prst="rect">
                      <a:avLst/>
                    </a:prstGeom>
                    <a:noFill/>
                    <a:ln w="9525">
                      <a:noFill/>
                      <a:miter lim="800000"/>
                      <a:headEnd/>
                      <a:tailEnd/>
                    </a:ln>
                  </pic:spPr>
                </pic:pic>
              </a:graphicData>
            </a:graphic>
          </wp:inline>
        </w:drawing>
      </w:r>
      <w:del w:id="12" w:author="Hendrik Niemann" w:date="2015-04-26T18:52:00Z">
        <w:bookmarkEnd w:id="9"/>
        <w:r>
          <w:rPr/>
          <w:delText xml:space="preserve"> </w:delText>
        </w:r>
      </w:del>
      <w:r/>
    </w:p>
    <w:p>
      <w:pPr>
        <w:pStyle w:val="Normal"/>
        <w:suppressAutoHyphens w:val="false"/>
        <w:spacing w:before="0" w:after="0"/>
        <w:rPr>
          <w:sz w:val="22"/>
          <w:sz w:val="22"/>
          <w:szCs w:val="22"/>
          <w:rFonts w:ascii="Calibri" w:hAnsi="Calibri" w:eastAsia="Calibri" w:cs=""/>
          <w:color w:val="00000A"/>
          <w:lang w:val="de-DE" w:eastAsia="en-US" w:bidi="ar-SA"/>
        </w:rPr>
      </w:pPr>
      <w:r>
        <w:rPr>
          <w:rFonts w:eastAsia="Calibri"/>
          <w:color w:val="00000A"/>
          <w:sz w:val="22"/>
        </w:rPr>
      </w:r>
      <w:r/>
    </w:p>
    <w:p>
      <w:pPr>
        <w:pStyle w:val="Normal"/>
        <w:rPr>
          <w:del w:id="16" w:author="Hendrik Niemann" w:date="2015-04-26T18:59:00Z"/>
        </w:rPr>
      </w:pPr>
      <w:del w:id="14" w:author="Hendrik Niemann" w:date="2015-04-26T18:55:00Z">
        <w:r>
          <w:rPr>
            <w:lang w:eastAsia="de-DE"/>
          </w:rPr>
          <w:delText xml:space="preserve">Edible ist als Anwendung für HMDs verfügbar und wurde für eine Benutzung auf der Vuzix M100 optimiert. </w:delText>
        </w:r>
      </w:del>
      <w:del w:id="15" w:author="Hendrik Niemann" w:date="2015-04-26T18:59:00Z">
        <w:r>
          <w:rPr>
            <w:lang w:eastAsia="de-DE"/>
          </w:rPr>
          <w:delText>Für die Benutzung ist außerdem ein Account auf der Edible Website von Nöten. In Zukunft ist es vorstellbar, dass es eine Anwendung für Android-Smartphones gibt, welche die Funktionalität des HMDs und der Website übernimmt und erweitert.</w:delText>
        </w:r>
      </w:del>
      <w:r/>
    </w:p>
    <w:p>
      <w:pPr>
        <w:pStyle w:val="Normal"/>
      </w:pPr>
      <w:bookmarkStart w:id="10" w:name="_Toc417755042"/>
      <w:bookmarkEnd w:id="10"/>
      <w:r>
        <w:rPr/>
        <w:t>Spezifikationen</w:t>
      </w:r>
      <w:r/>
    </w:p>
    <w:p>
      <w:pPr>
        <w:pStyle w:val="Heading2"/>
      </w:pPr>
      <w:r>
        <w:rPr/>
        <w:t>Genereller Aufbau und Systemkomponenten</w:t>
      </w:r>
      <w:r/>
    </w:p>
    <w:p>
      <w:pPr>
        <w:pStyle w:val="Normal"/>
        <w:rPr>
          <w:lang w:eastAsia="de-DE"/>
        </w:rPr>
      </w:pPr>
      <w:r>
        <w:rPr>
          <w:lang w:eastAsia="de-DE"/>
        </w:rPr>
        <w:t>Auf Grund der Eingeschränkten Möglichkeiten an der HMD und dem Wunsch, dem Nutzer ein möglichst gutes Erlebnis mit seinem Gerät zu liefern, fiel die Entscheidung der dreiteiligen Architektur</w:t>
      </w:r>
      <w:ins w:id="17" w:author="Hendrik Niemann" w:date="2015-04-26T18:22:00Z">
        <w:r>
          <w:rPr>
            <w:lang w:eastAsia="de-DE"/>
          </w:rPr>
          <w:t>. Diese</w:t>
        </w:r>
      </w:ins>
      <w:del w:id="18" w:author="Hendrik Niemann" w:date="2015-04-26T18:22:00Z">
        <w:r>
          <w:rPr>
            <w:lang w:eastAsia="de-DE"/>
          </w:rPr>
          <w:delText>. Mit den drei Bestandteilen sind gemeint: Die</w:delText>
        </w:r>
      </w:del>
      <w:ins w:id="19" w:author="Hendrik Niemann" w:date="2015-04-26T18:22:00Z">
        <w:r>
          <w:rPr>
            <w:lang w:eastAsia="de-DE"/>
          </w:rPr>
          <w:t xml:space="preserve"> umfasst</w:t>
        </w:r>
      </w:ins>
      <w:r>
        <w:rPr>
          <w:lang w:eastAsia="de-DE"/>
        </w:rPr>
        <w:t xml:space="preserve"> HMD Applikation, das Server Backend und die Webanwendung im Browser.</w:t>
      </w:r>
      <w:r/>
    </w:p>
    <w:p>
      <w:pPr>
        <w:pStyle w:val="Normal"/>
        <w:rPr>
          <w:lang w:eastAsia="de-DE"/>
        </w:rPr>
      </w:pPr>
      <w:r>
        <w:rPr>
          <w:lang w:eastAsia="de-DE"/>
        </w:rPr>
        <w:t>Die Bedi</w:t>
      </w:r>
      <w:bookmarkStart w:id="11" w:name="_GoBack"/>
      <w:bookmarkEnd w:id="11"/>
      <w:r>
        <w:rPr>
          <w:lang w:eastAsia="de-DE"/>
        </w:rPr>
        <w:t>enung komplexerer Anwendungen auf einem Wearable Device ist, auf Grund der eingeschränkten Eingabemöglichkeiten, der Bedienung auf Geräten mit komplexeren Eingabeschnittstellen unterlegen. Eine komplette Verwaltung von Userdaten und Zutatenlisten innerhalb der mobilen Anwendung ist wenig komfortabel. Es bietet sich ein Webfrontend an, da ein Backend in jedem Fall für die Beschaffung von Artikeldaten benötigt wird. Die Zielgeräte außer den kleinen Bildschirmen nur geringe Speicherkapazitäten und Rechenleistung. Eine Artikeldatenbank, die permanent Updates erhält, ist auf einem solchen Gerät nicht ideal.</w:t>
      </w:r>
      <w:r/>
    </w:p>
    <w:p>
      <w:pPr>
        <w:pStyle w:val="Normal"/>
        <w:rPr>
          <w:lang w:eastAsia="de-DE"/>
        </w:rPr>
      </w:pPr>
      <w:r>
        <w:rPr>
          <w:lang w:eastAsia="de-DE"/>
        </w:rPr>
        <w:t>Die dreigeteilte Architektur bietet so dem Verbraucher maximalen Nutzen. Seine Daten werden gesammelt auf einem Server gehalten und sind von allen Geräten, die er auf dem Account registriert zugänglich. Er hat immer Zugang zu den aktuellsten Daten. Die Benutzerreingaben auf dem tragbaren Endgerät sind bis auf ein Minimum ausgelagert. Das Design der App konzentriert sich dabei auf den einzelnen Anwendungsfall des Barcode Scannens und Beschaffen der Produktinformationen.</w:t>
      </w:r>
      <w:r/>
    </w:p>
    <w:p>
      <w:pPr>
        <w:pStyle w:val="Normal"/>
        <w:rPr>
          <w:lang w:eastAsia="de-DE"/>
        </w:rPr>
      </w:pPr>
      <w:r>
        <w:rPr>
          <w:lang w:eastAsia="de-DE"/>
        </w:rPr>
        <w:t>Als einziger Nachteil verbleibt bei dieser Aufteilung die benötigte Internetverbindung, während der Nutzer das Produkt verwendet. Wenn der Nutzer die Verbindung seines Handys benutzt, ist dies jedoch ein geringes Problem, da die meisten Personen mit ihrem Smartphone auch unterwegs permanent mit dem Internet verbunden sind.</w:t>
      </w:r>
      <w:r/>
    </w:p>
    <w:p>
      <w:pPr>
        <w:pStyle w:val="Heading2"/>
      </w:pPr>
      <w:r>
        <w:rPr/>
        <w:t>Funktionale und nicht funktionale Anforderungen</w:t>
      </w:r>
      <w:r/>
    </w:p>
    <w:p>
      <w:pPr>
        <w:pStyle w:val="Normal"/>
        <w:rPr>
          <w:lang w:eastAsia="de-DE"/>
        </w:rPr>
      </w:pPr>
      <w:r>
        <w:rPr>
          <w:lang w:eastAsia="de-DE"/>
        </w:rPr>
        <w:t>Die angestrebten funktionalen Anforderungen wurden in 3 Bereiche eingeteilt „Must have“ (1), „Should have“ (2), „Nice to have“ (3). Wie in der folgenden Tabelle zu sehen ist, sind alle „Must have“ Anforderungen umgesetzt oder angepasst umgesetzt. Bis auf eine „Should have“ Anforderung wurden alle umgesetzt. Die Android-Smartphone Application wurde als „Nice to have“ formuliert und wurde zum größten Teil durch die Website in responsive Layout umgesetzt.</w:t>
      </w:r>
      <w:r/>
    </w:p>
    <w:tbl>
      <w:tblPr>
        <w:tblStyle w:val="HelleListe-Akzent1"/>
        <w:tblW w:w="9288" w:type="dxa"/>
        <w:jc w:val="left"/>
        <w:tblInd w:w="-49" w:type="dxa"/>
        <w:tblBorders>
          <w:bottom w:val="nil"/>
          <w:right w:val="nil"/>
          <w:insideH w:val="nil"/>
          <w:insideV w:val="nil"/>
        </w:tblBorders>
        <w:tblCellMar>
          <w:top w:w="0" w:type="dxa"/>
          <w:left w:w="57" w:type="dxa"/>
          <w:bottom w:w="0" w:type="dxa"/>
          <w:right w:w="108" w:type="dxa"/>
        </w:tblCellMar>
      </w:tblPr>
      <w:tblGrid>
        <w:gridCol w:w="926"/>
        <w:gridCol w:w="6092"/>
        <w:gridCol w:w="97"/>
        <w:gridCol w:w="984"/>
        <w:gridCol w:w="1"/>
        <w:gridCol w:w="1187"/>
      </w:tblGrid>
      <w:tr>
        <w:trPr/>
        <w:tc>
          <w:tcPr>
            <w:tcW w:w="926" w:type="dxa"/>
            <w:tcBorders>
              <w:bottom w:val="nil"/>
              <w:right w:val="nil"/>
              <w:insideH w:val="nil"/>
              <w:insideV w:val="nil"/>
            </w:tcBorders>
            <w:shd w:color="auto" w:fill="5B9BD5" w:themeFill="accent1" w:val="clear"/>
            <w:tcMar>
              <w:left w:w="57" w:type="dxa"/>
            </w:tcMar>
          </w:tcPr>
          <w:p>
            <w:pPr>
              <w:pStyle w:val="Normal"/>
              <w:spacing w:lineRule="auto" w:line="240" w:before="0" w:after="0"/>
            </w:pPr>
            <w:r>
              <w:rPr>
                <w:b/>
                <w:bCs/>
                <w:color w:val="FFFFFF" w:themeColor="background1"/>
              </w:rPr>
              <w:t>ID</w:t>
            </w:r>
            <w:r/>
          </w:p>
        </w:tc>
        <w:tc>
          <w:tcPr>
            <w:tcW w:w="6189" w:type="dxa"/>
            <w:gridSpan w:val="2"/>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Funktionalität</w:t>
            </w:r>
            <w:r/>
          </w:p>
        </w:tc>
        <w:tc>
          <w:tcPr>
            <w:tcW w:w="985" w:type="dxa"/>
            <w:gridSpan w:val="2"/>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Priorität</w:t>
            </w:r>
            <w:r/>
          </w:p>
        </w:tc>
        <w:tc>
          <w:tcPr>
            <w:tcW w:w="1187"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Ergebnis</w:t>
            </w:r>
            <w:r/>
          </w:p>
        </w:tc>
      </w:tr>
      <w:tr>
        <w:trPr/>
        <w:tc>
          <w:tcPr>
            <w:tcW w:w="926" w:type="dxa"/>
            <w:tcBorders/>
            <w:shd w:color="auto" w:fill="D9D9D9" w:themeFill="background1" w:themeFillShade="d9" w:val="clear"/>
            <w:tcMar>
              <w:left w:w="57" w:type="dxa"/>
            </w:tcMar>
          </w:tcPr>
          <w:p>
            <w:pPr>
              <w:pStyle w:val="Normal"/>
              <w:spacing w:lineRule="auto" w:line="240" w:before="0" w:after="0"/>
              <w:rPr>
                <w:sz w:val="28"/>
                <w:sz w:val="28"/>
                <w:szCs w:val="28"/>
              </w:rPr>
            </w:pPr>
            <w:r>
              <w:rPr>
                <w:b/>
                <w:bCs/>
                <w:sz w:val="28"/>
                <w:szCs w:val="28"/>
              </w:rPr>
              <w:t>F10</w:t>
            </w:r>
            <w:r/>
          </w:p>
        </w:tc>
        <w:tc>
          <w:tcPr>
            <w:tcW w:w="6092" w:type="dxa"/>
            <w:tcBorders/>
            <w:shd w:color="auto" w:fill="D9D9D9" w:themeFill="background1" w:themeFillShade="d9" w:val="clear"/>
            <w:tcMar>
              <w:left w:w="57" w:type="dxa"/>
            </w:tcMar>
          </w:tcPr>
          <w:p>
            <w:pPr>
              <w:pStyle w:val="Normal"/>
              <w:spacing w:lineRule="auto" w:line="240" w:before="0" w:after="0"/>
              <w:rPr>
                <w:sz w:val="28"/>
                <w:sz w:val="28"/>
                <w:szCs w:val="28"/>
              </w:rPr>
            </w:pPr>
            <w:r>
              <w:rPr>
                <w:sz w:val="28"/>
                <w:szCs w:val="28"/>
                <w:lang w:val="en-US" w:eastAsia="de-DE"/>
              </w:rPr>
              <w:t>HMD App</w:t>
            </w:r>
            <w:r/>
          </w:p>
        </w:tc>
        <w:tc>
          <w:tcPr>
            <w:tcW w:w="1081" w:type="dxa"/>
            <w:gridSpan w:val="2"/>
            <w:tcBorders/>
            <w:shd w:color="auto" w:fill="D9D9D9" w:themeFill="background1" w:themeFillShade="d9" w:val="clear"/>
            <w:tcMar>
              <w:left w:w="57" w:type="dxa"/>
            </w:tcMar>
          </w:tcPr>
          <w:p>
            <w:pPr>
              <w:pStyle w:val="Normal"/>
              <w:spacing w:lineRule="auto" w:line="240" w:before="0" w:after="0"/>
              <w:jc w:val="right"/>
              <w:rPr>
                <w:sz w:val="28"/>
                <w:sz w:val="28"/>
                <w:szCs w:val="28"/>
                <w:rFonts w:ascii="Calibri" w:hAnsi="Calibri" w:eastAsia="Calibri" w:cs=""/>
                <w:color w:val="00000A"/>
                <w:lang w:val="de-DE" w:eastAsia="en-US" w:bidi="ar-SA"/>
              </w:rPr>
            </w:pPr>
            <w:r>
              <w:rPr>
                <w:rFonts w:eastAsia="Calibri"/>
                <w:color w:val="00000A"/>
                <w:sz w:val="28"/>
                <w:szCs w:val="28"/>
              </w:rPr>
            </w:r>
            <w:r/>
          </w:p>
        </w:tc>
        <w:tc>
          <w:tcPr>
            <w:tcW w:w="1188" w:type="dxa"/>
            <w:gridSpan w:val="2"/>
            <w:tcBorders/>
            <w:shd w:color="auto" w:fill="D9D9D9" w:themeFill="background1" w:themeFillShade="d9" w:val="clear"/>
            <w:tcMar>
              <w:left w:w="57" w:type="dxa"/>
            </w:tcMar>
          </w:tcPr>
          <w:p>
            <w:pPr>
              <w:pStyle w:val="Normal"/>
              <w:spacing w:lineRule="auto" w:line="240" w:before="0" w:after="0"/>
              <w:jc w:val="right"/>
              <w:rPr>
                <w:sz w:val="28"/>
                <w:sz w:val="28"/>
                <w:szCs w:val="28"/>
                <w:rFonts w:ascii="Calibri" w:hAnsi="Calibri" w:eastAsia="Calibri" w:cs=""/>
                <w:color w:val="00000A"/>
                <w:lang w:val="de-DE" w:eastAsia="en-US" w:bidi="ar-SA"/>
              </w:rPr>
            </w:pPr>
            <w:r>
              <w:rPr>
                <w:rFonts w:eastAsia="Calibri"/>
                <w:color w:val="00000A"/>
                <w:sz w:val="28"/>
                <w:szCs w:val="28"/>
              </w:rPr>
            </w:r>
            <w:r/>
          </w:p>
        </w:tc>
      </w:tr>
      <w:tr>
        <w:trPr/>
        <w:tc>
          <w:tcPr>
            <w:tcW w:w="926" w:type="dxa"/>
            <w:tcBorders>
              <w:top w:val="nil"/>
              <w:bottom w:val="nil"/>
              <w:right w:val="nil"/>
              <w:insideH w:val="nil"/>
              <w:insideV w:val="nil"/>
            </w:tcBorders>
            <w:shd w:color="auto" w:fill="auto" w:val="clear"/>
            <w:tcMar>
              <w:left w:w="57" w:type="dxa"/>
            </w:tcMar>
          </w:tcPr>
          <w:p>
            <w:pPr>
              <w:pStyle w:val="Normal"/>
              <w:spacing w:lineRule="auto" w:line="240" w:before="0" w:after="0"/>
              <w:rPr>
                <w:sz w:val="22"/>
                <w:b/>
                <w:sz w:val="22"/>
                <w:b/>
                <w:bCs/>
                <w:rFonts w:ascii="Calibri" w:hAnsi="Calibri" w:eastAsia="Calibri"/>
                <w:color w:val="00000A"/>
              </w:rPr>
            </w:pPr>
            <w:r>
              <w:rPr>
                <w:b/>
                <w:bCs/>
              </w:rPr>
              <w:t>F10.1</w:t>
            </w:r>
            <w:r/>
          </w:p>
        </w:tc>
        <w:tc>
          <w:tcPr>
            <w:tcW w:w="609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t>Das Zielsystem der HMD App ist die Vuzix M100. Die App muss ohne Einschränkungen auf der Vuzix M100 lauffähig sein.</w:t>
            </w:r>
            <w:r/>
          </w:p>
        </w:tc>
        <w:tc>
          <w:tcPr>
            <w:tcW w:w="1081"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1</w:t>
            </w:r>
            <w:r/>
          </w:p>
        </w:tc>
        <w:tc>
          <w:tcPr>
            <w:tcW w:w="118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6" w:type="dxa"/>
            <w:tcBorders/>
            <w:shd w:color="auto" w:fill="auto" w:val="clear"/>
            <w:tcMar>
              <w:left w:w="57" w:type="dxa"/>
            </w:tcMar>
          </w:tcPr>
          <w:p>
            <w:pPr>
              <w:pStyle w:val="Normal"/>
              <w:spacing w:lineRule="auto" w:line="240" w:before="0" w:after="0"/>
              <w:rPr>
                <w:sz w:val="22"/>
                <w:b/>
                <w:sz w:val="22"/>
                <w:b/>
                <w:bCs/>
                <w:rFonts w:ascii="Calibri" w:hAnsi="Calibri" w:eastAsia="Calibri"/>
                <w:color w:val="00000A"/>
              </w:rPr>
            </w:pPr>
            <w:r>
              <w:rPr>
                <w:b/>
                <w:bCs/>
              </w:rPr>
              <w:t xml:space="preserve">F10.2 </w:t>
            </w:r>
            <w:r/>
          </w:p>
        </w:tc>
        <w:tc>
          <w:tcPr>
            <w:tcW w:w="6092" w:type="dxa"/>
            <w:tcBorders/>
            <w:shd w:color="auto" w:fill="auto" w:val="clear"/>
            <w:tcMar>
              <w:left w:w="57" w:type="dxa"/>
            </w:tcMar>
          </w:tcPr>
          <w:p>
            <w:pPr>
              <w:pStyle w:val="Normal"/>
              <w:spacing w:lineRule="auto" w:line="240" w:before="0" w:after="0"/>
              <w:rPr>
                <w:sz w:val="22"/>
                <w:sz w:val="22"/>
                <w:rFonts w:ascii="Calibri" w:hAnsi="Calibri" w:eastAsia="Calibri"/>
                <w:color w:val="00000A"/>
              </w:rPr>
            </w:pPr>
            <w:r>
              <w:rPr/>
              <w:t>Um sein mobiles Endgerät mit einem Account zu verbinden, scannt der User einen Barcode, der ihm im Webbrowser angezeigt wird. Der User muss sich dafür bereits auf der Website registriert haben.</w:t>
            </w:r>
            <w:r/>
          </w:p>
        </w:tc>
        <w:tc>
          <w:tcPr>
            <w:tcW w:w="1081"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2</w:t>
            </w:r>
            <w:r/>
          </w:p>
        </w:tc>
        <w:tc>
          <w:tcPr>
            <w:tcW w:w="1188"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6" w:type="dxa"/>
            <w:tcBorders>
              <w:top w:val="nil"/>
              <w:bottom w:val="nil"/>
              <w:right w:val="nil"/>
              <w:insideH w:val="nil"/>
              <w:insideV w:val="nil"/>
            </w:tcBorders>
            <w:shd w:color="auto" w:fill="auto" w:val="clear"/>
            <w:tcMar>
              <w:left w:w="57" w:type="dxa"/>
            </w:tcMar>
          </w:tcPr>
          <w:p>
            <w:pPr>
              <w:pStyle w:val="Normal"/>
              <w:spacing w:lineRule="auto" w:line="240" w:before="0" w:after="0"/>
              <w:rPr>
                <w:b w:val="false"/>
                <w:b w:val="false"/>
                <w:bCs w:val="false"/>
              </w:rPr>
            </w:pPr>
            <w:r>
              <w:rPr>
                <w:b/>
                <w:bCs/>
              </w:rPr>
              <w:t>F10.3</w:t>
            </w:r>
            <w:r/>
          </w:p>
        </w:tc>
        <w:tc>
          <w:tcPr>
            <w:tcW w:w="609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rFonts w:ascii="Calibri" w:hAnsi="Calibri" w:eastAsia="Calibri"/>
                <w:color w:val="00000A"/>
              </w:rPr>
            </w:pPr>
            <w:r>
              <w:rPr/>
              <w:t>Die App verfügt sowohl über den Standard-Sprachbefehl "go home" als auch den spezifischen Sprachbefehl "scan" zum Starten des Produktscanners.</w:t>
            </w:r>
            <w:r/>
          </w:p>
        </w:tc>
        <w:tc>
          <w:tcPr>
            <w:tcW w:w="1081"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1</w:t>
            </w:r>
            <w:r/>
          </w:p>
        </w:tc>
        <w:tc>
          <w:tcPr>
            <w:tcW w:w="118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Angepasst</w:t>
            </w:r>
            <w:r/>
          </w:p>
        </w:tc>
      </w:tr>
      <w:tr>
        <w:trPr/>
        <w:tc>
          <w:tcPr>
            <w:tcW w:w="926" w:type="dxa"/>
            <w:tcBorders/>
            <w:shd w:color="auto" w:fill="auto" w:val="clear"/>
            <w:tcMar>
              <w:left w:w="57" w:type="dxa"/>
            </w:tcMar>
          </w:tcPr>
          <w:p>
            <w:pPr>
              <w:pStyle w:val="Normal"/>
              <w:spacing w:lineRule="auto" w:line="240" w:before="0" w:after="0"/>
              <w:rPr>
                <w:b w:val="false"/>
                <w:b w:val="false"/>
                <w:bCs w:val="false"/>
              </w:rPr>
            </w:pPr>
            <w:r>
              <w:rPr>
                <w:b/>
                <w:bCs/>
              </w:rPr>
              <w:t>F10.4</w:t>
            </w:r>
            <w:r/>
          </w:p>
        </w:tc>
        <w:tc>
          <w:tcPr>
            <w:tcW w:w="6092" w:type="dxa"/>
            <w:tcBorders/>
            <w:shd w:color="auto" w:fill="auto" w:val="clear"/>
            <w:tcMar>
              <w:left w:w="57" w:type="dxa"/>
            </w:tcMar>
          </w:tcPr>
          <w:p>
            <w:pPr>
              <w:pStyle w:val="Normal"/>
              <w:spacing w:lineRule="auto" w:line="240" w:before="0" w:after="0"/>
              <w:rPr>
                <w:sz w:val="22"/>
                <w:sz w:val="22"/>
                <w:rFonts w:ascii="Calibri" w:hAnsi="Calibri" w:eastAsia="Calibri"/>
                <w:color w:val="00000A"/>
              </w:rPr>
            </w:pPr>
            <w:r>
              <w:rPr/>
              <w:t>Nach dem Start der App wird der Homescreen angezeigt. Hier wird auf den Sprachbefehl zum Scannen gewartet.</w:t>
            </w:r>
            <w:r/>
          </w:p>
        </w:tc>
        <w:tc>
          <w:tcPr>
            <w:tcW w:w="1081"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1</w:t>
            </w:r>
            <w:r/>
          </w:p>
        </w:tc>
        <w:tc>
          <w:tcPr>
            <w:tcW w:w="1188"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6" w:type="dxa"/>
            <w:tcBorders>
              <w:top w:val="nil"/>
              <w:bottom w:val="nil"/>
              <w:right w:val="nil"/>
              <w:insideH w:val="nil"/>
              <w:insideV w:val="nil"/>
            </w:tcBorders>
            <w:shd w:color="auto" w:fill="auto" w:val="clear"/>
            <w:tcMar>
              <w:left w:w="57" w:type="dxa"/>
            </w:tcMar>
          </w:tcPr>
          <w:p>
            <w:pPr>
              <w:pStyle w:val="Normal"/>
              <w:spacing w:lineRule="auto" w:line="240" w:before="0" w:after="0"/>
              <w:rPr>
                <w:b w:val="false"/>
                <w:b w:val="false"/>
                <w:bCs w:val="false"/>
              </w:rPr>
            </w:pPr>
            <w:r>
              <w:rPr>
                <w:b/>
                <w:bCs/>
              </w:rPr>
              <w:t>F10.5</w:t>
            </w:r>
            <w:r/>
          </w:p>
        </w:tc>
        <w:tc>
          <w:tcPr>
            <w:tcW w:w="609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rFonts w:ascii="Calibri" w:hAnsi="Calibri" w:eastAsia="Calibri"/>
                <w:color w:val="00000A"/>
              </w:rPr>
            </w:pPr>
            <w:r>
              <w:rPr/>
              <w:t>Mit dem Sprachbefehl "scan" aktiviert der User im Homescreen den Scanner. Danach kann er über die Kamera den Barcode eines Produkts scannen.</w:t>
            </w:r>
            <w:r/>
          </w:p>
        </w:tc>
        <w:tc>
          <w:tcPr>
            <w:tcW w:w="1081"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1</w:t>
            </w:r>
            <w:r/>
          </w:p>
        </w:tc>
        <w:tc>
          <w:tcPr>
            <w:tcW w:w="118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6" w:type="dxa"/>
            <w:tcBorders/>
            <w:shd w:color="auto" w:fill="auto" w:val="clear"/>
            <w:tcMar>
              <w:left w:w="57" w:type="dxa"/>
            </w:tcMar>
          </w:tcPr>
          <w:p>
            <w:pPr>
              <w:pStyle w:val="Normal"/>
              <w:spacing w:lineRule="auto" w:line="240" w:before="0" w:after="0"/>
              <w:rPr>
                <w:b w:val="false"/>
                <w:b w:val="false"/>
                <w:bCs w:val="false"/>
              </w:rPr>
            </w:pPr>
            <w:r>
              <w:rPr>
                <w:b/>
                <w:bCs/>
              </w:rPr>
              <w:t>F10.6</w:t>
            </w:r>
            <w:r/>
          </w:p>
        </w:tc>
        <w:tc>
          <w:tcPr>
            <w:tcW w:w="6092" w:type="dxa"/>
            <w:tcBorders/>
            <w:shd w:color="auto" w:fill="auto" w:val="clear"/>
            <w:tcMar>
              <w:left w:w="57" w:type="dxa"/>
            </w:tcMar>
          </w:tcPr>
          <w:p>
            <w:pPr>
              <w:pStyle w:val="Normal"/>
              <w:spacing w:lineRule="auto" w:line="240" w:before="0" w:after="0"/>
              <w:rPr>
                <w:sz w:val="22"/>
                <w:sz w:val="22"/>
                <w:rFonts w:ascii="Calibri" w:hAnsi="Calibri" w:eastAsia="Calibri"/>
                <w:color w:val="00000A"/>
              </w:rPr>
            </w:pPr>
            <w:r>
              <w:rPr/>
              <w:t>Wurde ein Produkt eingescannt, wird dem User auf dem Infoscreen das Ergebnis angezeigt. Nach 10 Sekunden im Infoscreen kehrt die App automatisch in den Homescreen zurück.</w:t>
            </w:r>
            <w:r/>
          </w:p>
        </w:tc>
        <w:tc>
          <w:tcPr>
            <w:tcW w:w="1081"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1</w:t>
            </w:r>
            <w:r/>
          </w:p>
        </w:tc>
        <w:tc>
          <w:tcPr>
            <w:tcW w:w="1188"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Angepasst</w:t>
            </w:r>
            <w:r/>
          </w:p>
        </w:tc>
      </w:tr>
      <w:tr>
        <w:trPr/>
        <w:tc>
          <w:tcPr>
            <w:tcW w:w="926" w:type="dxa"/>
            <w:tcBorders>
              <w:top w:val="nil"/>
              <w:bottom w:val="nil"/>
              <w:right w:val="nil"/>
              <w:insideH w:val="nil"/>
              <w:insideV w:val="nil"/>
            </w:tcBorders>
            <w:shd w:color="auto" w:fill="D9D9D9" w:themeFill="background1" w:themeFillShade="d9" w:val="clear"/>
            <w:tcMar>
              <w:left w:w="57" w:type="dxa"/>
            </w:tcMar>
          </w:tcPr>
          <w:p>
            <w:pPr>
              <w:pStyle w:val="Normal"/>
              <w:spacing w:lineRule="auto" w:line="240" w:before="0" w:after="0"/>
              <w:rPr>
                <w:sz w:val="28"/>
                <w:sz w:val="28"/>
                <w:szCs w:val="28"/>
              </w:rPr>
            </w:pPr>
            <w:r>
              <w:rPr>
                <w:b/>
                <w:bCs/>
                <w:sz w:val="28"/>
                <w:szCs w:val="28"/>
              </w:rPr>
              <w:t>F20</w:t>
            </w:r>
            <w:r/>
          </w:p>
        </w:tc>
        <w:tc>
          <w:tcPr>
            <w:tcW w:w="609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lang w:val="en-US" w:eastAsia="de-DE"/>
              </w:rPr>
            </w:pPr>
            <w:r>
              <w:rPr>
                <w:sz w:val="28"/>
                <w:szCs w:val="28"/>
                <w:lang w:val="en-US" w:eastAsia="de-DE"/>
              </w:rPr>
              <w:t>Accountsystem</w:t>
            </w:r>
            <w:r/>
          </w:p>
        </w:tc>
        <w:tc>
          <w:tcPr>
            <w:tcW w:w="1081" w:type="dxa"/>
            <w:gridSpan w:val="2"/>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jc w:val="right"/>
              <w:rPr>
                <w:sz w:val="28"/>
                <w:sz w:val="28"/>
                <w:szCs w:val="28"/>
                <w:rFonts w:ascii="Calibri" w:hAnsi="Calibri" w:eastAsia="Calibri" w:cs=""/>
                <w:color w:val="00000A"/>
                <w:lang w:val="de-DE" w:eastAsia="en-US" w:bidi="ar-SA"/>
              </w:rPr>
            </w:pPr>
            <w:r>
              <w:rPr>
                <w:rFonts w:eastAsia="Calibri"/>
                <w:color w:val="00000A"/>
                <w:sz w:val="28"/>
                <w:szCs w:val="28"/>
              </w:rPr>
            </w:r>
            <w:r/>
          </w:p>
        </w:tc>
        <w:tc>
          <w:tcPr>
            <w:tcW w:w="1188" w:type="dxa"/>
            <w:gridSpan w:val="2"/>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jc w:val="right"/>
              <w:rPr>
                <w:sz w:val="28"/>
                <w:sz w:val="28"/>
                <w:szCs w:val="28"/>
                <w:rFonts w:ascii="Calibri" w:hAnsi="Calibri" w:eastAsia="Calibri" w:cs=""/>
                <w:color w:val="00000A"/>
                <w:lang w:val="de-DE" w:eastAsia="en-US" w:bidi="ar-SA"/>
              </w:rPr>
            </w:pPr>
            <w:r>
              <w:rPr>
                <w:rFonts w:eastAsia="Calibri"/>
                <w:color w:val="00000A"/>
                <w:sz w:val="28"/>
                <w:szCs w:val="28"/>
              </w:rPr>
            </w:r>
            <w:r/>
          </w:p>
        </w:tc>
      </w:tr>
      <w:tr>
        <w:trPr/>
        <w:tc>
          <w:tcPr>
            <w:tcW w:w="926" w:type="dxa"/>
            <w:tcBorders/>
            <w:shd w:color="auto" w:fill="auto" w:val="clear"/>
            <w:tcMar>
              <w:left w:w="57" w:type="dxa"/>
            </w:tcMar>
          </w:tcPr>
          <w:p>
            <w:pPr>
              <w:pStyle w:val="Normal"/>
              <w:spacing w:lineRule="auto" w:line="240" w:before="0" w:after="0"/>
              <w:rPr>
                <w:b w:val="false"/>
                <w:b w:val="false"/>
                <w:bCs w:val="false"/>
              </w:rPr>
            </w:pPr>
            <w:r>
              <w:rPr>
                <w:b/>
                <w:bCs/>
              </w:rPr>
              <w:t>F20.1</w:t>
            </w:r>
            <w:r/>
          </w:p>
        </w:tc>
        <w:tc>
          <w:tcPr>
            <w:tcW w:w="6092" w:type="dxa"/>
            <w:tcBorders/>
            <w:shd w:color="auto" w:fill="auto" w:val="clear"/>
            <w:tcMar>
              <w:left w:w="57" w:type="dxa"/>
            </w:tcMar>
          </w:tcPr>
          <w:p>
            <w:pPr>
              <w:pStyle w:val="Normal"/>
              <w:spacing w:lineRule="auto" w:line="240" w:before="0" w:after="0"/>
              <w:rPr>
                <w:lang w:eastAsia="de-DE"/>
              </w:rPr>
            </w:pPr>
            <w:r>
              <w:rPr>
                <w:lang w:eastAsia="de-DE"/>
              </w:rPr>
              <w:t>Der User kann einen Account erstellen, der persistent im System gespeichert wird. (siehe F30.1)</w:t>
            </w:r>
            <w:r/>
          </w:p>
        </w:tc>
        <w:tc>
          <w:tcPr>
            <w:tcW w:w="1081"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1</w:t>
            </w:r>
            <w:r/>
          </w:p>
        </w:tc>
        <w:tc>
          <w:tcPr>
            <w:tcW w:w="1188"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6" w:type="dxa"/>
            <w:tcBorders>
              <w:top w:val="nil"/>
              <w:bottom w:val="nil"/>
              <w:right w:val="nil"/>
              <w:insideH w:val="nil"/>
              <w:insideV w:val="nil"/>
            </w:tcBorders>
            <w:shd w:color="auto" w:fill="auto" w:val="clear"/>
            <w:tcMar>
              <w:left w:w="57" w:type="dxa"/>
            </w:tcMar>
          </w:tcPr>
          <w:p>
            <w:pPr>
              <w:pStyle w:val="Normal"/>
              <w:spacing w:lineRule="auto" w:line="240" w:before="0" w:after="0"/>
            </w:pPr>
            <w:r>
              <w:rPr>
                <w:b/>
                <w:bCs/>
                <w:lang w:eastAsia="de-DE"/>
              </w:rPr>
              <w:t>F20.2</w:t>
            </w:r>
            <w:r/>
          </w:p>
        </w:tc>
        <w:tc>
          <w:tcPr>
            <w:tcW w:w="609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beliebig viele mobile Endgeräte mit seinem Account verbinden.</w:t>
            </w:r>
            <w:r/>
          </w:p>
        </w:tc>
        <w:tc>
          <w:tcPr>
            <w:tcW w:w="1081"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2</w:t>
            </w:r>
            <w:r/>
          </w:p>
        </w:tc>
        <w:tc>
          <w:tcPr>
            <w:tcW w:w="118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6" w:type="dxa"/>
            <w:tcBorders/>
            <w:shd w:color="auto" w:fill="D9D9D9" w:themeFill="background1" w:themeFillShade="d9" w:val="clear"/>
            <w:tcMar>
              <w:left w:w="57" w:type="dxa"/>
            </w:tcMar>
          </w:tcPr>
          <w:p>
            <w:pPr>
              <w:pStyle w:val="Normal"/>
              <w:spacing w:lineRule="auto" w:line="240" w:before="0" w:after="0"/>
              <w:rPr>
                <w:sz w:val="28"/>
                <w:sz w:val="28"/>
                <w:szCs w:val="28"/>
              </w:rPr>
            </w:pPr>
            <w:r>
              <w:rPr>
                <w:b/>
                <w:bCs/>
                <w:sz w:val="28"/>
                <w:szCs w:val="28"/>
              </w:rPr>
              <w:t>F30</w:t>
            </w:r>
            <w:r/>
          </w:p>
        </w:tc>
        <w:tc>
          <w:tcPr>
            <w:tcW w:w="6092" w:type="dxa"/>
            <w:tcBorders/>
            <w:shd w:color="auto" w:fill="D9D9D9" w:themeFill="background1" w:themeFillShade="d9" w:val="clear"/>
            <w:tcMar>
              <w:left w:w="57" w:type="dxa"/>
            </w:tcMar>
          </w:tcPr>
          <w:p>
            <w:pPr>
              <w:pStyle w:val="Normal"/>
              <w:spacing w:lineRule="auto" w:line="240" w:before="0" w:after="0"/>
              <w:rPr>
                <w:sz w:val="28"/>
                <w:sz w:val="28"/>
                <w:szCs w:val="28"/>
                <w:lang w:eastAsia="de-DE"/>
              </w:rPr>
            </w:pPr>
            <w:r>
              <w:rPr>
                <w:sz w:val="28"/>
                <w:szCs w:val="28"/>
                <w:lang w:eastAsia="de-DE"/>
              </w:rPr>
              <w:t>Webapplikation</w:t>
            </w:r>
            <w:r/>
          </w:p>
        </w:tc>
        <w:tc>
          <w:tcPr>
            <w:tcW w:w="1081" w:type="dxa"/>
            <w:gridSpan w:val="2"/>
            <w:tcBorders/>
            <w:shd w:color="auto" w:fill="D9D9D9" w:themeFill="background1" w:themeFillShade="d9" w:val="clear"/>
            <w:tcMar>
              <w:left w:w="57" w:type="dxa"/>
            </w:tcMar>
          </w:tcPr>
          <w:p>
            <w:pPr>
              <w:pStyle w:val="Normal"/>
              <w:spacing w:lineRule="auto" w:line="240" w:before="0" w:after="0"/>
              <w:jc w:val="right"/>
              <w:rPr>
                <w:sz w:val="28"/>
                <w:sz w:val="28"/>
                <w:szCs w:val="28"/>
                <w:rFonts w:ascii="Calibri" w:hAnsi="Calibri" w:eastAsia="Calibri" w:cs=""/>
                <w:color w:val="00000A"/>
                <w:lang w:val="de-DE" w:eastAsia="en-US" w:bidi="ar-SA"/>
              </w:rPr>
            </w:pPr>
            <w:r>
              <w:rPr>
                <w:rFonts w:eastAsia="Calibri"/>
                <w:color w:val="00000A"/>
                <w:sz w:val="28"/>
                <w:szCs w:val="28"/>
              </w:rPr>
            </w:r>
            <w:r/>
          </w:p>
        </w:tc>
        <w:tc>
          <w:tcPr>
            <w:tcW w:w="1188" w:type="dxa"/>
            <w:gridSpan w:val="2"/>
            <w:tcBorders/>
            <w:shd w:color="auto" w:fill="D9D9D9" w:themeFill="background1" w:themeFillShade="d9" w:val="clear"/>
            <w:tcMar>
              <w:left w:w="57" w:type="dxa"/>
            </w:tcMar>
          </w:tcPr>
          <w:p>
            <w:pPr>
              <w:pStyle w:val="Normal"/>
              <w:spacing w:lineRule="auto" w:line="240" w:before="0" w:after="0"/>
              <w:jc w:val="right"/>
              <w:rPr>
                <w:sz w:val="28"/>
                <w:sz w:val="28"/>
                <w:szCs w:val="28"/>
                <w:rFonts w:ascii="Calibri" w:hAnsi="Calibri" w:eastAsia="Calibri" w:cs=""/>
                <w:color w:val="00000A"/>
                <w:lang w:val="de-DE" w:eastAsia="en-US" w:bidi="ar-SA"/>
              </w:rPr>
            </w:pPr>
            <w:r>
              <w:rPr>
                <w:rFonts w:eastAsia="Calibri"/>
                <w:color w:val="00000A"/>
                <w:sz w:val="28"/>
                <w:szCs w:val="28"/>
              </w:rPr>
            </w:r>
            <w:r/>
          </w:p>
        </w:tc>
      </w:tr>
      <w:tr>
        <w:trPr/>
        <w:tc>
          <w:tcPr>
            <w:tcW w:w="926" w:type="dxa"/>
            <w:tcBorders>
              <w:top w:val="nil"/>
              <w:bottom w:val="nil"/>
              <w:right w:val="nil"/>
              <w:insideH w:val="nil"/>
              <w:insideV w:val="nil"/>
            </w:tcBorders>
            <w:shd w:color="auto" w:fill="auto" w:val="clear"/>
            <w:tcMar>
              <w:left w:w="57" w:type="dxa"/>
            </w:tcMar>
          </w:tcPr>
          <w:p>
            <w:pPr>
              <w:pStyle w:val="Normal"/>
              <w:spacing w:lineRule="auto" w:line="240" w:before="0" w:after="0"/>
            </w:pPr>
            <w:r>
              <w:rPr>
                <w:b/>
                <w:bCs/>
                <w:lang w:eastAsia="de-DE"/>
              </w:rPr>
              <w:t>F30.1</w:t>
            </w:r>
            <w:r/>
          </w:p>
        </w:tc>
        <w:tc>
          <w:tcPr>
            <w:tcW w:w="609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einen neuen Account über ein Registrierungsformular erstellen. (siehe F20.1)</w:t>
            </w:r>
            <w:r/>
          </w:p>
        </w:tc>
        <w:tc>
          <w:tcPr>
            <w:tcW w:w="1081"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1</w:t>
            </w:r>
            <w:r/>
          </w:p>
        </w:tc>
        <w:tc>
          <w:tcPr>
            <w:tcW w:w="118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6" w:type="dxa"/>
            <w:tcBorders/>
            <w:shd w:color="auto" w:fill="auto" w:val="clear"/>
            <w:tcMar>
              <w:left w:w="57" w:type="dxa"/>
            </w:tcMar>
          </w:tcPr>
          <w:p>
            <w:pPr>
              <w:pStyle w:val="Normal"/>
              <w:spacing w:lineRule="auto" w:line="240" w:before="0" w:after="0"/>
              <w:rPr>
                <w:b w:val="false"/>
                <w:b w:val="false"/>
                <w:bCs w:val="false"/>
              </w:rPr>
            </w:pPr>
            <w:r>
              <w:rPr>
                <w:b/>
                <w:bCs/>
              </w:rPr>
              <w:t>F30.2</w:t>
            </w:r>
            <w:r/>
          </w:p>
        </w:tc>
        <w:tc>
          <w:tcPr>
            <w:tcW w:w="6092" w:type="dxa"/>
            <w:tcBorders/>
            <w:shd w:color="auto" w:fill="auto" w:val="clear"/>
            <w:tcMar>
              <w:left w:w="57" w:type="dxa"/>
            </w:tcMar>
          </w:tcPr>
          <w:p>
            <w:pPr>
              <w:pStyle w:val="Normal"/>
              <w:spacing w:lineRule="auto" w:line="240" w:before="0" w:after="0"/>
              <w:rPr>
                <w:lang w:eastAsia="de-DE"/>
              </w:rPr>
            </w:pPr>
            <w:r>
              <w:rPr>
                <w:lang w:eastAsia="de-DE"/>
              </w:rPr>
              <w:t xml:space="preserve">Der User kann sich mit seiner Email-Adresse und seinem Passwort in einem Login Formular anmelden. </w:t>
            </w:r>
            <w:r/>
          </w:p>
        </w:tc>
        <w:tc>
          <w:tcPr>
            <w:tcW w:w="1081"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1</w:t>
            </w:r>
            <w:r/>
          </w:p>
        </w:tc>
        <w:tc>
          <w:tcPr>
            <w:tcW w:w="1188"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6" w:type="dxa"/>
            <w:tcBorders>
              <w:top w:val="nil"/>
              <w:bottom w:val="nil"/>
              <w:right w:val="nil"/>
              <w:insideH w:val="nil"/>
              <w:insideV w:val="nil"/>
            </w:tcBorders>
            <w:shd w:color="auto" w:fill="auto" w:val="clear"/>
            <w:tcMar>
              <w:left w:w="57" w:type="dxa"/>
            </w:tcMar>
          </w:tcPr>
          <w:p>
            <w:pPr>
              <w:pStyle w:val="Normal"/>
              <w:spacing w:lineRule="auto" w:line="240" w:before="0" w:after="0"/>
              <w:rPr>
                <w:b w:val="false"/>
                <w:b w:val="false"/>
                <w:bCs w:val="false"/>
              </w:rPr>
            </w:pPr>
            <w:r>
              <w:rPr>
                <w:b/>
                <w:bCs/>
              </w:rPr>
              <w:t>F30.3</w:t>
            </w:r>
            <w:r/>
          </w:p>
        </w:tc>
        <w:tc>
          <w:tcPr>
            <w:tcW w:w="609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Einträge aus der Inhaltsstoffdatenbank zu seiner Blacklist sowohl hinzufügen als auch wieder entfernen.</w:t>
            </w:r>
            <w:r/>
          </w:p>
        </w:tc>
        <w:tc>
          <w:tcPr>
            <w:tcW w:w="1081"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1</w:t>
            </w:r>
            <w:r/>
          </w:p>
        </w:tc>
        <w:tc>
          <w:tcPr>
            <w:tcW w:w="118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6" w:type="dxa"/>
            <w:tcBorders/>
            <w:shd w:color="auto" w:fill="auto" w:val="clear"/>
            <w:tcMar>
              <w:left w:w="57" w:type="dxa"/>
            </w:tcMar>
          </w:tcPr>
          <w:p>
            <w:pPr>
              <w:pStyle w:val="Normal"/>
              <w:spacing w:lineRule="auto" w:line="240" w:before="0" w:after="0"/>
              <w:rPr>
                <w:b w:val="false"/>
                <w:b w:val="false"/>
                <w:bCs w:val="false"/>
              </w:rPr>
            </w:pPr>
            <w:r>
              <w:rPr>
                <w:b/>
                <w:bCs/>
              </w:rPr>
              <w:t>F30.4</w:t>
            </w:r>
            <w:r/>
          </w:p>
        </w:tc>
        <w:tc>
          <w:tcPr>
            <w:tcW w:w="6092" w:type="dxa"/>
            <w:tcBorders/>
            <w:shd w:color="auto" w:fill="auto" w:val="clear"/>
            <w:tcMar>
              <w:left w:w="57" w:type="dxa"/>
            </w:tcMar>
          </w:tcPr>
          <w:p>
            <w:pPr>
              <w:pStyle w:val="Normal"/>
              <w:spacing w:lineRule="auto" w:line="240" w:before="0" w:after="0"/>
              <w:rPr>
                <w:lang w:eastAsia="de-DE"/>
              </w:rPr>
            </w:pPr>
            <w:r>
              <w:rPr>
                <w:lang w:eastAsia="de-DE"/>
              </w:rPr>
              <w:t>Der User kann HMDs koppeln und entkoppeln.</w:t>
            </w:r>
            <w:r/>
          </w:p>
        </w:tc>
        <w:tc>
          <w:tcPr>
            <w:tcW w:w="1081"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2</w:t>
            </w:r>
            <w:r/>
          </w:p>
        </w:tc>
        <w:tc>
          <w:tcPr>
            <w:tcW w:w="1188"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6" w:type="dxa"/>
            <w:tcBorders>
              <w:top w:val="nil"/>
              <w:bottom w:val="nil"/>
              <w:right w:val="nil"/>
              <w:insideH w:val="nil"/>
              <w:insideV w:val="nil"/>
            </w:tcBorders>
            <w:shd w:color="auto" w:fill="auto" w:val="clear"/>
            <w:tcMar>
              <w:left w:w="57" w:type="dxa"/>
            </w:tcMar>
          </w:tcPr>
          <w:p>
            <w:pPr>
              <w:pStyle w:val="Normal"/>
              <w:spacing w:lineRule="auto" w:line="240" w:before="0" w:after="0"/>
              <w:rPr>
                <w:b w:val="false"/>
                <w:b w:val="false"/>
                <w:bCs w:val="false"/>
              </w:rPr>
            </w:pPr>
            <w:r>
              <w:rPr>
                <w:b/>
                <w:bCs/>
              </w:rPr>
              <w:t>F30.5</w:t>
            </w:r>
            <w:r/>
          </w:p>
        </w:tc>
        <w:tc>
          <w:tcPr>
            <w:tcW w:w="609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Für die Verbindung mit der HMD-App wird ein Barcode im Web-Browser angezeigt.</w:t>
            </w:r>
            <w:r/>
          </w:p>
        </w:tc>
        <w:tc>
          <w:tcPr>
            <w:tcW w:w="1081"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2</w:t>
            </w:r>
            <w:r/>
          </w:p>
        </w:tc>
        <w:tc>
          <w:tcPr>
            <w:tcW w:w="118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6" w:type="dxa"/>
            <w:tcBorders/>
            <w:shd w:color="auto" w:fill="auto" w:val="clear"/>
            <w:tcMar>
              <w:left w:w="57" w:type="dxa"/>
            </w:tcMar>
          </w:tcPr>
          <w:p>
            <w:pPr>
              <w:pStyle w:val="Normal"/>
              <w:spacing w:lineRule="auto" w:line="240" w:before="0" w:after="0"/>
              <w:rPr>
                <w:b w:val="false"/>
                <w:b w:val="false"/>
                <w:bCs w:val="false"/>
              </w:rPr>
            </w:pPr>
            <w:r>
              <w:rPr>
                <w:b/>
                <w:bCs/>
              </w:rPr>
              <w:t>F30.6</w:t>
            </w:r>
            <w:r/>
          </w:p>
        </w:tc>
        <w:tc>
          <w:tcPr>
            <w:tcW w:w="6092" w:type="dxa"/>
            <w:tcBorders/>
            <w:shd w:color="auto" w:fill="auto" w:val="clear"/>
            <w:tcMar>
              <w:left w:w="57" w:type="dxa"/>
            </w:tcMar>
          </w:tcPr>
          <w:p>
            <w:pPr>
              <w:pStyle w:val="Normal"/>
              <w:spacing w:lineRule="auto" w:line="240" w:before="0" w:after="0"/>
              <w:rPr>
                <w:lang w:eastAsia="de-DE"/>
              </w:rPr>
            </w:pPr>
            <w:r>
              <w:rPr>
                <w:lang w:eastAsia="de-DE"/>
              </w:rPr>
              <w:t>Der User kann seine Email-Adresse und sein Passwort ändern.</w:t>
            </w:r>
            <w:r/>
          </w:p>
        </w:tc>
        <w:tc>
          <w:tcPr>
            <w:tcW w:w="1081"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2</w:t>
            </w:r>
            <w:r/>
          </w:p>
        </w:tc>
        <w:tc>
          <w:tcPr>
            <w:tcW w:w="1188"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Umgesetzt</w:t>
            </w:r>
            <w:r/>
          </w:p>
        </w:tc>
      </w:tr>
      <w:tr>
        <w:trPr/>
        <w:tc>
          <w:tcPr>
            <w:tcW w:w="926" w:type="dxa"/>
            <w:tcBorders>
              <w:top w:val="nil"/>
              <w:bottom w:val="nil"/>
              <w:right w:val="nil"/>
              <w:insideH w:val="nil"/>
              <w:insideV w:val="nil"/>
            </w:tcBorders>
            <w:shd w:color="auto" w:fill="auto" w:val="clear"/>
            <w:tcMar>
              <w:left w:w="57" w:type="dxa"/>
            </w:tcMar>
          </w:tcPr>
          <w:p>
            <w:pPr>
              <w:pStyle w:val="Normal"/>
              <w:spacing w:lineRule="auto" w:line="240" w:before="0" w:after="0"/>
              <w:rPr>
                <w:b w:val="false"/>
                <w:b w:val="false"/>
                <w:bCs w:val="false"/>
              </w:rPr>
            </w:pPr>
            <w:r>
              <w:rPr>
                <w:b/>
                <w:bCs/>
              </w:rPr>
              <w:t>F30.7</w:t>
            </w:r>
            <w:r/>
          </w:p>
        </w:tc>
        <w:tc>
          <w:tcPr>
            <w:tcW w:w="609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r/>
          </w:p>
        </w:tc>
        <w:tc>
          <w:tcPr>
            <w:tcW w:w="1081"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2</w:t>
            </w:r>
            <w:r/>
          </w:p>
        </w:tc>
        <w:tc>
          <w:tcPr>
            <w:tcW w:w="118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Nicht umgesetzt</w:t>
            </w:r>
            <w:r/>
          </w:p>
        </w:tc>
      </w:tr>
      <w:tr>
        <w:trPr/>
        <w:tc>
          <w:tcPr>
            <w:tcW w:w="926" w:type="dxa"/>
            <w:tcBorders/>
            <w:shd w:color="auto" w:fill="D9D9D9" w:themeFill="background1" w:themeFillShade="d9" w:val="clear"/>
            <w:tcMar>
              <w:left w:w="57" w:type="dxa"/>
            </w:tcMar>
          </w:tcPr>
          <w:p>
            <w:pPr>
              <w:pStyle w:val="Normal"/>
              <w:spacing w:lineRule="auto" w:line="240" w:before="0" w:after="0"/>
              <w:rPr>
                <w:sz w:val="28"/>
                <w:sz w:val="28"/>
                <w:szCs w:val="28"/>
              </w:rPr>
            </w:pPr>
            <w:r>
              <w:rPr>
                <w:b/>
                <w:bCs/>
                <w:sz w:val="28"/>
                <w:szCs w:val="28"/>
              </w:rPr>
              <w:t>F40</w:t>
            </w:r>
            <w:r/>
          </w:p>
        </w:tc>
        <w:tc>
          <w:tcPr>
            <w:tcW w:w="8361" w:type="dxa"/>
            <w:gridSpan w:val="5"/>
            <w:tcBorders/>
            <w:shd w:color="auto" w:fill="D9D9D9" w:themeFill="background1" w:themeFillShade="d9" w:val="clear"/>
            <w:tcMar>
              <w:left w:w="57" w:type="dxa"/>
            </w:tcMar>
          </w:tcPr>
          <w:p>
            <w:pPr>
              <w:pStyle w:val="Normal"/>
              <w:spacing w:lineRule="auto" w:line="240" w:before="0" w:after="0"/>
              <w:rPr>
                <w:sz w:val="28"/>
                <w:sz w:val="28"/>
                <w:szCs w:val="28"/>
                <w:lang w:val="en-US"/>
              </w:rPr>
            </w:pPr>
            <w:r>
              <w:rPr>
                <w:sz w:val="28"/>
                <w:szCs w:val="28"/>
                <w:lang w:val="en-US" w:eastAsia="de-DE"/>
              </w:rPr>
              <w:t>Android-Smartphone App (durch responsive Layout realisiert)</w:t>
            </w:r>
            <w:r/>
          </w:p>
        </w:tc>
      </w:tr>
      <w:tr>
        <w:trPr/>
        <w:tc>
          <w:tcPr>
            <w:tcW w:w="926" w:type="dxa"/>
            <w:tcBorders>
              <w:top w:val="nil"/>
              <w:bottom w:val="nil"/>
              <w:right w:val="nil"/>
              <w:insideH w:val="nil"/>
              <w:insideV w:val="nil"/>
            </w:tcBorders>
            <w:shd w:color="auto" w:fill="auto" w:val="clear"/>
            <w:tcMar>
              <w:left w:w="57" w:type="dxa"/>
            </w:tcMar>
          </w:tcPr>
          <w:p>
            <w:pPr>
              <w:pStyle w:val="Normal"/>
              <w:spacing w:lineRule="auto" w:line="240" w:before="0" w:after="0"/>
              <w:rPr>
                <w:b w:val="false"/>
                <w:b w:val="false"/>
                <w:bCs w:val="false"/>
              </w:rPr>
            </w:pPr>
            <w:r>
              <w:rPr>
                <w:b/>
                <w:bCs/>
              </w:rPr>
              <w:t>F40.1</w:t>
            </w:r>
            <w:r/>
          </w:p>
        </w:tc>
        <w:tc>
          <w:tcPr>
            <w:tcW w:w="609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HMDs koppeln und entkoppeln.</w:t>
            </w:r>
            <w:r/>
          </w:p>
        </w:tc>
        <w:tc>
          <w:tcPr>
            <w:tcW w:w="1081"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3</w:t>
            </w:r>
            <w:r/>
          </w:p>
        </w:tc>
        <w:tc>
          <w:tcPr>
            <w:tcW w:w="118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Teilweise umgesetzt</w:t>
            </w:r>
            <w:r/>
          </w:p>
        </w:tc>
      </w:tr>
      <w:tr>
        <w:trPr/>
        <w:tc>
          <w:tcPr>
            <w:tcW w:w="926" w:type="dxa"/>
            <w:tcBorders/>
            <w:shd w:color="auto" w:fill="auto" w:val="clear"/>
            <w:tcMar>
              <w:left w:w="57" w:type="dxa"/>
            </w:tcMar>
          </w:tcPr>
          <w:p>
            <w:pPr>
              <w:pStyle w:val="Normal"/>
              <w:spacing w:lineRule="auto" w:line="240" w:before="0" w:after="0"/>
              <w:rPr>
                <w:b w:val="false"/>
                <w:b w:val="false"/>
                <w:bCs w:val="false"/>
              </w:rPr>
            </w:pPr>
            <w:r>
              <w:rPr>
                <w:b/>
                <w:bCs/>
              </w:rPr>
              <w:t>F40.2</w:t>
            </w:r>
            <w:r/>
          </w:p>
        </w:tc>
        <w:tc>
          <w:tcPr>
            <w:tcW w:w="6092" w:type="dxa"/>
            <w:tcBorders/>
            <w:shd w:color="auto" w:fill="auto" w:val="clear"/>
            <w:tcMar>
              <w:left w:w="57" w:type="dxa"/>
            </w:tcMar>
          </w:tcPr>
          <w:p>
            <w:pPr>
              <w:pStyle w:val="Normal"/>
              <w:spacing w:lineRule="auto" w:line="240" w:before="0" w:after="0"/>
              <w:rPr>
                <w:lang w:eastAsia="de-DE"/>
              </w:rPr>
            </w:pPr>
            <w:r>
              <w:rPr>
                <w:lang w:eastAsia="de-DE"/>
              </w:rPr>
              <w:t>Der User kann sich für die Nutzung des Dienstes in der Android-Anwendung registrieren.</w:t>
            </w:r>
            <w:r/>
          </w:p>
        </w:tc>
        <w:tc>
          <w:tcPr>
            <w:tcW w:w="1081"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3</w:t>
            </w:r>
            <w:r/>
          </w:p>
        </w:tc>
        <w:tc>
          <w:tcPr>
            <w:tcW w:w="1188"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Teilweise umgesetzt</w:t>
            </w:r>
            <w:r/>
          </w:p>
        </w:tc>
      </w:tr>
      <w:tr>
        <w:trPr/>
        <w:tc>
          <w:tcPr>
            <w:tcW w:w="926" w:type="dxa"/>
            <w:tcBorders>
              <w:top w:val="nil"/>
              <w:bottom w:val="nil"/>
              <w:right w:val="nil"/>
              <w:insideH w:val="nil"/>
              <w:insideV w:val="nil"/>
            </w:tcBorders>
            <w:shd w:color="auto" w:fill="auto" w:val="clear"/>
            <w:tcMar>
              <w:left w:w="57" w:type="dxa"/>
            </w:tcMar>
          </w:tcPr>
          <w:p>
            <w:pPr>
              <w:pStyle w:val="Normal"/>
              <w:spacing w:lineRule="auto" w:line="240" w:before="0" w:after="0"/>
              <w:rPr>
                <w:b w:val="false"/>
                <w:b w:val="false"/>
                <w:bCs w:val="false"/>
              </w:rPr>
            </w:pPr>
            <w:r>
              <w:rPr>
                <w:b/>
                <w:bCs/>
              </w:rPr>
              <w:t>F40.3</w:t>
            </w:r>
            <w:r/>
          </w:p>
        </w:tc>
        <w:tc>
          <w:tcPr>
            <w:tcW w:w="609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muss sich zur Nutzung des Dienstes in der Android-Anwendung anmelden.</w:t>
            </w:r>
            <w:r/>
          </w:p>
        </w:tc>
        <w:tc>
          <w:tcPr>
            <w:tcW w:w="1081"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3</w:t>
            </w:r>
            <w:r/>
          </w:p>
        </w:tc>
        <w:tc>
          <w:tcPr>
            <w:tcW w:w="118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Teilweise umgesetzt</w:t>
            </w:r>
            <w:r/>
          </w:p>
        </w:tc>
      </w:tr>
      <w:tr>
        <w:trPr/>
        <w:tc>
          <w:tcPr>
            <w:tcW w:w="926" w:type="dxa"/>
            <w:tcBorders/>
            <w:shd w:color="auto" w:fill="auto" w:val="clear"/>
            <w:tcMar>
              <w:left w:w="57" w:type="dxa"/>
            </w:tcMar>
          </w:tcPr>
          <w:p>
            <w:pPr>
              <w:pStyle w:val="Normal"/>
              <w:spacing w:lineRule="auto" w:line="240" w:before="0" w:after="0"/>
              <w:rPr>
                <w:b w:val="false"/>
                <w:b w:val="false"/>
                <w:bCs w:val="false"/>
              </w:rPr>
            </w:pPr>
            <w:r>
              <w:rPr>
                <w:b/>
                <w:bCs/>
              </w:rPr>
              <w:t>F40.4</w:t>
            </w:r>
            <w:r/>
          </w:p>
        </w:tc>
        <w:tc>
          <w:tcPr>
            <w:tcW w:w="6092" w:type="dxa"/>
            <w:tcBorders/>
            <w:shd w:color="auto" w:fill="auto" w:val="clear"/>
            <w:tcMar>
              <w:left w:w="57" w:type="dxa"/>
            </w:tcMar>
          </w:tcPr>
          <w:p>
            <w:pPr>
              <w:pStyle w:val="Normal"/>
              <w:spacing w:lineRule="auto" w:line="240" w:before="0" w:after="0"/>
              <w:rPr>
                <w:lang w:eastAsia="de-DE"/>
              </w:rPr>
            </w:pPr>
            <w:r>
              <w:rPr>
                <w:lang w:eastAsia="de-DE"/>
              </w:rPr>
              <w:t>Der User muss seine Email-Adresse und sein Passwort ändern können.</w:t>
            </w:r>
            <w:r/>
          </w:p>
        </w:tc>
        <w:tc>
          <w:tcPr>
            <w:tcW w:w="1081"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3</w:t>
            </w:r>
            <w:r/>
          </w:p>
        </w:tc>
        <w:tc>
          <w:tcPr>
            <w:tcW w:w="1188"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Teilweise umgesetzt</w:t>
            </w:r>
            <w:r/>
          </w:p>
        </w:tc>
      </w:tr>
      <w:tr>
        <w:trPr/>
        <w:tc>
          <w:tcPr>
            <w:tcW w:w="926" w:type="dxa"/>
            <w:tcBorders>
              <w:top w:val="nil"/>
              <w:bottom w:val="nil"/>
              <w:right w:val="nil"/>
              <w:insideH w:val="nil"/>
              <w:insideV w:val="nil"/>
            </w:tcBorders>
            <w:shd w:color="auto" w:fill="auto" w:val="clear"/>
            <w:tcMar>
              <w:left w:w="57" w:type="dxa"/>
            </w:tcMar>
          </w:tcPr>
          <w:p>
            <w:pPr>
              <w:pStyle w:val="Normal"/>
              <w:spacing w:lineRule="auto" w:line="240" w:before="0" w:after="0"/>
              <w:rPr>
                <w:b w:val="false"/>
                <w:b w:val="false"/>
                <w:bCs w:val="false"/>
              </w:rPr>
            </w:pPr>
            <w:r>
              <w:rPr>
                <w:b/>
                <w:bCs/>
              </w:rPr>
              <w:t>F40.5</w:t>
            </w:r>
            <w:r/>
          </w:p>
        </w:tc>
        <w:tc>
          <w:tcPr>
            <w:tcW w:w="609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Einträge aus der Inhaltsstoffdatenbank zu seiner Blacklist hinzufügen und wieder entfernen.</w:t>
            </w:r>
            <w:r/>
          </w:p>
        </w:tc>
        <w:tc>
          <w:tcPr>
            <w:tcW w:w="1081"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3</w:t>
            </w:r>
            <w:r/>
          </w:p>
        </w:tc>
        <w:tc>
          <w:tcPr>
            <w:tcW w:w="118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Teilweise umgesetzt</w:t>
            </w:r>
            <w:r/>
          </w:p>
        </w:tc>
      </w:tr>
      <w:tr>
        <w:trPr/>
        <w:tc>
          <w:tcPr>
            <w:tcW w:w="926" w:type="dxa"/>
            <w:tcBorders/>
            <w:shd w:color="auto" w:fill="auto" w:val="clear"/>
            <w:tcMar>
              <w:left w:w="57" w:type="dxa"/>
            </w:tcMar>
          </w:tcPr>
          <w:p>
            <w:pPr>
              <w:pStyle w:val="Normal"/>
              <w:spacing w:lineRule="auto" w:line="240" w:before="0" w:after="0"/>
              <w:rPr>
                <w:b w:val="false"/>
                <w:b w:val="false"/>
                <w:bCs w:val="false"/>
              </w:rPr>
            </w:pPr>
            <w:r>
              <w:rPr>
                <w:b/>
                <w:bCs/>
              </w:rPr>
              <w:t>F40.6</w:t>
            </w:r>
            <w:r/>
          </w:p>
        </w:tc>
        <w:tc>
          <w:tcPr>
            <w:tcW w:w="6092" w:type="dxa"/>
            <w:tcBorders/>
            <w:shd w:color="auto" w:fill="auto" w:val="clear"/>
            <w:tcMar>
              <w:left w:w="57" w:type="dxa"/>
            </w:tcMar>
          </w:tcPr>
          <w:p>
            <w:pPr>
              <w:pStyle w:val="Normal"/>
              <w:spacing w:lineRule="auto" w:line="240" w:before="0" w:after="0"/>
              <w:rPr>
                <w:lang w:eastAsia="de-DE"/>
              </w:rPr>
            </w:pPr>
            <w:r>
              <w:rPr>
                <w:lang w:eastAsia="de-DE"/>
              </w:rPr>
              <w:t>Der User scannt einen Produktbarcode und erhält eine Information über die Verträglichkeit.</w:t>
            </w:r>
            <w:r/>
          </w:p>
        </w:tc>
        <w:tc>
          <w:tcPr>
            <w:tcW w:w="1081"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3</w:t>
            </w:r>
            <w:r/>
          </w:p>
        </w:tc>
        <w:tc>
          <w:tcPr>
            <w:tcW w:w="1188" w:type="dxa"/>
            <w:gridSpan w:val="2"/>
            <w:tcBorders/>
            <w:shd w:color="auto" w:fill="auto" w:val="clear"/>
            <w:tcMar>
              <w:left w:w="57" w:type="dxa"/>
            </w:tcMar>
          </w:tcPr>
          <w:p>
            <w:pPr>
              <w:pStyle w:val="Normal"/>
              <w:spacing w:lineRule="auto" w:line="240" w:before="0" w:after="0"/>
              <w:jc w:val="right"/>
              <w:rPr>
                <w:sz w:val="22"/>
                <w:sz w:val="22"/>
                <w:rFonts w:ascii="Calibri" w:hAnsi="Calibri" w:eastAsia="Calibri"/>
                <w:color w:val="00000A"/>
              </w:rPr>
            </w:pPr>
            <w:r>
              <w:rPr/>
              <w:t>Teilweise umgesetzt</w:t>
            </w:r>
            <w:r/>
          </w:p>
        </w:tc>
      </w:tr>
      <w:tr>
        <w:trPr/>
        <w:tc>
          <w:tcPr>
            <w:tcW w:w="926" w:type="dxa"/>
            <w:tcBorders>
              <w:top w:val="nil"/>
              <w:bottom w:val="nil"/>
              <w:right w:val="nil"/>
              <w:insideH w:val="nil"/>
              <w:insideV w:val="nil"/>
            </w:tcBorders>
            <w:shd w:color="auto" w:fill="auto" w:val="clear"/>
            <w:tcMar>
              <w:left w:w="57" w:type="dxa"/>
            </w:tcMar>
          </w:tcPr>
          <w:p>
            <w:pPr>
              <w:pStyle w:val="Normal"/>
              <w:spacing w:lineRule="auto" w:line="240" w:before="0" w:after="0"/>
              <w:rPr>
                <w:b w:val="false"/>
                <w:b w:val="false"/>
                <w:bCs w:val="false"/>
              </w:rPr>
            </w:pPr>
            <w:r>
              <w:rPr>
                <w:b/>
                <w:bCs/>
              </w:rPr>
              <w:t>F40.7</w:t>
            </w:r>
            <w:r/>
          </w:p>
        </w:tc>
        <w:tc>
          <w:tcPr>
            <w:tcW w:w="609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sich alle Inhaltsstoffe des Produktes anzeigen lassen, sowie eine Websuche nach dem Produkt starten.</w:t>
            </w:r>
            <w:r/>
          </w:p>
        </w:tc>
        <w:tc>
          <w:tcPr>
            <w:tcW w:w="1081"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3</w:t>
            </w:r>
            <w:r/>
          </w:p>
        </w:tc>
        <w:tc>
          <w:tcPr>
            <w:tcW w:w="1188"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rFonts w:ascii="Calibri" w:hAnsi="Calibri" w:eastAsia="Calibri"/>
                <w:color w:val="00000A"/>
              </w:rPr>
            </w:pPr>
            <w:r>
              <w:rPr/>
              <w:t>Nicht umgesetzt</w:t>
            </w:r>
            <w:r/>
          </w:p>
        </w:tc>
      </w:tr>
    </w:tbl>
    <w:p>
      <w:pPr>
        <w:pStyle w:val="Subtitle"/>
      </w:pPr>
      <w:r>
        <w:rPr>
          <w:rStyle w:val="SubtleEmphasis"/>
        </w:rPr>
        <w:t>Tabelle 1: Funktionale Anforderungen</w:t>
      </w:r>
      <w:r/>
    </w:p>
    <w:p>
      <w:pPr>
        <w:pStyle w:val="Heading2"/>
        <w:numPr>
          <w:ilvl w:val="1"/>
          <w:numId w:val="1"/>
        </w:numPr>
        <w:rPr>
          <w:sz w:val="28"/>
          <w:b/>
          <w:sz w:val="28"/>
          <w:b/>
          <w:szCs w:val="28"/>
          <w:iCs/>
          <w:bCs/>
          <w:rFonts w:ascii="Arial" w:hAnsi="Arial" w:eastAsia="Times New Roman" w:cs="Arial"/>
          <w:color w:val="00000A"/>
          <w:lang w:eastAsia="de-DE"/>
        </w:rPr>
      </w:pPr>
      <w:bookmarkStart w:id="12" w:name="_Toc413781467"/>
      <w:bookmarkEnd w:id="12"/>
      <w:r>
        <w:rPr/>
        <w:t>Nicht funktionale Anforderungen</w:t>
      </w:r>
      <w:r/>
    </w:p>
    <w:tbl>
      <w:tblPr>
        <w:tblStyle w:val="HelleListe-Akzent1"/>
        <w:tblW w:w="9322" w:type="dxa"/>
        <w:jc w:val="left"/>
        <w:tblInd w:w="-49" w:type="dxa"/>
        <w:tblBorders>
          <w:bottom w:val="nil"/>
          <w:right w:val="nil"/>
          <w:insideH w:val="nil"/>
          <w:insideV w:val="nil"/>
        </w:tblBorders>
        <w:tblCellMar>
          <w:top w:w="0" w:type="dxa"/>
          <w:left w:w="57" w:type="dxa"/>
          <w:bottom w:w="0" w:type="dxa"/>
          <w:right w:w="108" w:type="dxa"/>
        </w:tblCellMar>
      </w:tblPr>
      <w:tblGrid>
        <w:gridCol w:w="849"/>
        <w:gridCol w:w="8472"/>
      </w:tblGrid>
      <w:tr>
        <w:trPr/>
        <w:tc>
          <w:tcPr>
            <w:tcW w:w="849" w:type="dxa"/>
            <w:tcBorders>
              <w:bottom w:val="nil"/>
              <w:right w:val="nil"/>
              <w:insideH w:val="nil"/>
              <w:insideV w:val="nil"/>
            </w:tcBorders>
            <w:shd w:color="auto" w:fill="5B9BD5" w:themeFill="accent1" w:val="clear"/>
            <w:tcMar>
              <w:left w:w="57" w:type="dxa"/>
            </w:tcMar>
          </w:tcPr>
          <w:p>
            <w:pPr>
              <w:pStyle w:val="Normal"/>
              <w:spacing w:lineRule="auto" w:line="240" w:before="0" w:after="0"/>
            </w:pPr>
            <w:r>
              <w:rPr>
                <w:b/>
                <w:bCs/>
                <w:color w:val="FFFFFF" w:themeColor="background1"/>
              </w:rPr>
              <w:t>ID</w:t>
            </w:r>
            <w:r/>
          </w:p>
        </w:tc>
        <w:tc>
          <w:tcPr>
            <w:tcW w:w="8472"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Funktionalität</w:t>
            </w:r>
            <w:r/>
          </w:p>
        </w:tc>
      </w:tr>
      <w:tr>
        <w:trPr/>
        <w:tc>
          <w:tcPr>
            <w:tcW w:w="849" w:type="dxa"/>
            <w:tcBorders/>
            <w:shd w:color="auto" w:fill="D9D9D9" w:themeFill="background1" w:themeFillShade="d9" w:val="clear"/>
            <w:tcMar>
              <w:left w:w="57" w:type="dxa"/>
            </w:tcMar>
          </w:tcPr>
          <w:p>
            <w:pPr>
              <w:pStyle w:val="Normal"/>
              <w:spacing w:lineRule="auto" w:line="240" w:before="0" w:after="0"/>
              <w:rPr>
                <w:sz w:val="28"/>
                <w:sz w:val="28"/>
                <w:szCs w:val="28"/>
              </w:rPr>
            </w:pPr>
            <w:r>
              <w:rPr>
                <w:b/>
                <w:bCs/>
                <w:sz w:val="28"/>
                <w:szCs w:val="28"/>
              </w:rPr>
              <w:t xml:space="preserve">N10 </w:t>
            </w:r>
            <w:r/>
          </w:p>
        </w:tc>
        <w:tc>
          <w:tcPr>
            <w:tcW w:w="8472" w:type="dxa"/>
            <w:tcBorders/>
            <w:shd w:color="auto" w:fill="D9D9D9" w:themeFill="background1" w:themeFillShade="d9" w:val="clear"/>
            <w:tcMar>
              <w:left w:w="57" w:type="dxa"/>
            </w:tcMar>
          </w:tcPr>
          <w:p>
            <w:pPr>
              <w:pStyle w:val="Normal"/>
              <w:spacing w:lineRule="auto" w:line="240" w:before="0" w:after="0"/>
              <w:rPr>
                <w:sz w:val="28"/>
                <w:sz w:val="28"/>
                <w:szCs w:val="28"/>
              </w:rPr>
            </w:pPr>
            <w:r>
              <w:rPr>
                <w:sz w:val="28"/>
                <w:szCs w:val="28"/>
              </w:rPr>
              <w:t>Fachliche Mengen</w:t>
            </w:r>
            <w:r/>
          </w:p>
        </w:tc>
      </w:tr>
      <w:tr>
        <w:trPr/>
        <w:tc>
          <w:tcPr>
            <w:tcW w:w="849" w:type="dxa"/>
            <w:tcBorders>
              <w:top w:val="nil"/>
              <w:bottom w:val="nil"/>
              <w:right w:val="nil"/>
              <w:insideH w:val="nil"/>
              <w:insideV w:val="nil"/>
            </w:tcBorders>
            <w:shd w:color="auto" w:fill="auto" w:val="clear"/>
            <w:tcMar>
              <w:left w:w="57" w:type="dxa"/>
            </w:tcMar>
          </w:tcPr>
          <w:p>
            <w:pPr>
              <w:pStyle w:val="Normal"/>
              <w:spacing w:lineRule="auto" w:line="240" w:before="0" w:after="0"/>
              <w:rPr>
                <w:b w:val="false"/>
                <w:b w:val="false"/>
                <w:bCs w:val="false"/>
              </w:rPr>
            </w:pPr>
            <w:r>
              <w:rPr>
                <w:b/>
                <w:bCs/>
              </w:rPr>
              <w:t>N10.1</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rFonts w:ascii="Calibri" w:hAnsi="Calibri" w:eastAsia="Calibri"/>
                <w:color w:val="00000A"/>
              </w:rPr>
            </w:pPr>
            <w:r>
              <w:rPr/>
              <w:t>Bei der Anzahl der Nutzer wird zu Beginn von einer Nutzeranzahl von unter 1000 Nutzern ausgegangen. Die Anwendung sollte später auch für größere Nutzeranzahlen auslegbar sein.</w:t>
            </w:r>
            <w:r/>
          </w:p>
        </w:tc>
      </w:tr>
      <w:tr>
        <w:trPr/>
        <w:tc>
          <w:tcPr>
            <w:tcW w:w="849" w:type="dxa"/>
            <w:tcBorders/>
            <w:shd w:color="auto" w:fill="auto" w:val="clear"/>
            <w:tcMar>
              <w:left w:w="57" w:type="dxa"/>
            </w:tcMar>
          </w:tcPr>
          <w:p>
            <w:pPr>
              <w:pStyle w:val="Normal"/>
              <w:spacing w:lineRule="auto" w:line="240" w:before="0" w:after="0"/>
              <w:rPr>
                <w:b w:val="false"/>
                <w:b w:val="false"/>
                <w:bCs w:val="false"/>
              </w:rPr>
            </w:pPr>
            <w:r>
              <w:rPr>
                <w:b/>
                <w:bCs/>
              </w:rPr>
              <w:t>N10.2</w:t>
            </w:r>
            <w:r/>
          </w:p>
        </w:tc>
        <w:tc>
          <w:tcPr>
            <w:tcW w:w="8472" w:type="dxa"/>
            <w:tcBorders/>
            <w:shd w:color="auto" w:fill="auto" w:val="clear"/>
            <w:tcMar>
              <w:left w:w="57" w:type="dxa"/>
            </w:tcMar>
          </w:tcPr>
          <w:p>
            <w:pPr>
              <w:pStyle w:val="Normal"/>
              <w:spacing w:lineRule="auto" w:line="240" w:before="0" w:after="0"/>
              <w:rPr>
                <w:sz w:val="22"/>
                <w:sz w:val="22"/>
                <w:rFonts w:ascii="Calibri" w:hAnsi="Calibri" w:eastAsia="Calibri"/>
                <w:color w:val="00000A"/>
              </w:rPr>
            </w:pPr>
            <w:r>
              <w:rPr/>
              <w:t>Jeder Nutzer hat durchschnittlich 10 Inhaltsstoffe in seiner Blacklist.</w:t>
            </w:r>
            <w:r/>
          </w:p>
        </w:tc>
      </w:tr>
      <w:tr>
        <w:trPr/>
        <w:tc>
          <w:tcPr>
            <w:tcW w:w="849" w:type="dxa"/>
            <w:tcBorders>
              <w:top w:val="nil"/>
              <w:bottom w:val="nil"/>
              <w:right w:val="nil"/>
              <w:insideH w:val="nil"/>
              <w:insideV w:val="nil"/>
            </w:tcBorders>
            <w:shd w:color="auto" w:fill="D9D9D9" w:themeFill="background1" w:themeFillShade="d9" w:val="clear"/>
            <w:tcMar>
              <w:left w:w="57" w:type="dxa"/>
            </w:tcMar>
          </w:tcPr>
          <w:p>
            <w:pPr>
              <w:pStyle w:val="Normal"/>
              <w:spacing w:lineRule="auto" w:line="240" w:before="0" w:after="0"/>
              <w:rPr>
                <w:sz w:val="28"/>
                <w:sz w:val="28"/>
                <w:szCs w:val="28"/>
              </w:rPr>
            </w:pPr>
            <w:r>
              <w:rPr>
                <w:b/>
                <w:bCs/>
                <w:sz w:val="28"/>
                <w:szCs w:val="28"/>
              </w:rPr>
              <w:t>N20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Usability</w:t>
            </w:r>
            <w:r/>
          </w:p>
        </w:tc>
      </w:tr>
      <w:tr>
        <w:trPr/>
        <w:tc>
          <w:tcPr>
            <w:tcW w:w="849" w:type="dxa"/>
            <w:tcBorders/>
            <w:shd w:color="auto" w:fill="auto" w:val="clear"/>
            <w:tcMar>
              <w:left w:w="57" w:type="dxa"/>
            </w:tcMar>
          </w:tcPr>
          <w:p>
            <w:pPr>
              <w:pStyle w:val="Normal"/>
              <w:spacing w:lineRule="auto" w:line="240" w:before="0" w:after="0"/>
              <w:rPr>
                <w:b w:val="false"/>
                <w:b w:val="false"/>
                <w:bCs w:val="false"/>
              </w:rPr>
            </w:pPr>
            <w:r>
              <w:rPr>
                <w:b/>
                <w:bCs/>
              </w:rPr>
              <w:t>N20.1</w:t>
            </w:r>
            <w:r/>
          </w:p>
        </w:tc>
        <w:tc>
          <w:tcPr>
            <w:tcW w:w="8472" w:type="dxa"/>
            <w:tcBorders/>
            <w:shd w:color="auto" w:fill="auto" w:val="clear"/>
            <w:tcMar>
              <w:left w:w="57" w:type="dxa"/>
            </w:tcMar>
          </w:tcPr>
          <w:p>
            <w:pPr>
              <w:pStyle w:val="Normal"/>
              <w:spacing w:lineRule="auto" w:line="240" w:before="0" w:after="0"/>
              <w:rPr>
                <w:sz w:val="22"/>
                <w:sz w:val="22"/>
                <w:rFonts w:ascii="Calibri" w:hAnsi="Calibri" w:eastAsia="Calibri"/>
                <w:color w:val="00000A"/>
              </w:rPr>
            </w:pPr>
            <w:r>
              <w:rPr/>
              <w:t>Die Oberfläche muss selbsterklärend und einfach sein, damit es auch von Einsteigern ohne Einweisung verwendet werden kann.</w:t>
            </w:r>
            <w:r/>
          </w:p>
        </w:tc>
      </w:tr>
      <w:tr>
        <w:trPr/>
        <w:tc>
          <w:tcPr>
            <w:tcW w:w="849" w:type="dxa"/>
            <w:tcBorders>
              <w:top w:val="nil"/>
              <w:bottom w:val="nil"/>
              <w:right w:val="nil"/>
              <w:insideH w:val="nil"/>
              <w:insideV w:val="nil"/>
            </w:tcBorders>
            <w:shd w:color="auto" w:fill="auto" w:val="clear"/>
            <w:tcMar>
              <w:left w:w="57" w:type="dxa"/>
            </w:tcMar>
          </w:tcPr>
          <w:p>
            <w:pPr>
              <w:pStyle w:val="Normal"/>
              <w:spacing w:lineRule="auto" w:line="240" w:before="0" w:after="0"/>
              <w:rPr>
                <w:b w:val="false"/>
                <w:b w:val="false"/>
                <w:bCs w:val="false"/>
              </w:rPr>
            </w:pPr>
            <w:r>
              <w:rPr>
                <w:b/>
                <w:bCs/>
              </w:rPr>
              <w:t>N20.2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rFonts w:ascii="Calibri" w:hAnsi="Calibri" w:eastAsia="Calibri"/>
                <w:color w:val="00000A"/>
              </w:rPr>
            </w:pPr>
            <w:r>
              <w:rPr/>
              <w:t>Die Funktionen der Oberfläche werden in einem Handbuch dokumentiert.</w:t>
            </w:r>
            <w:r/>
          </w:p>
        </w:tc>
      </w:tr>
      <w:tr>
        <w:trPr/>
        <w:tc>
          <w:tcPr>
            <w:tcW w:w="849" w:type="dxa"/>
            <w:tcBorders/>
            <w:shd w:color="auto" w:fill="auto" w:val="clear"/>
            <w:tcMar>
              <w:left w:w="57" w:type="dxa"/>
            </w:tcMar>
          </w:tcPr>
          <w:p>
            <w:pPr>
              <w:pStyle w:val="Normal"/>
              <w:spacing w:lineRule="auto" w:line="240" w:before="0" w:after="0"/>
              <w:rPr>
                <w:b w:val="false"/>
                <w:b w:val="false"/>
                <w:bCs w:val="false"/>
              </w:rPr>
            </w:pPr>
            <w:r>
              <w:rPr>
                <w:b/>
                <w:bCs/>
              </w:rPr>
              <w:t>N20.3</w:t>
            </w:r>
            <w:r/>
          </w:p>
        </w:tc>
        <w:tc>
          <w:tcPr>
            <w:tcW w:w="8472" w:type="dxa"/>
            <w:tcBorders/>
            <w:shd w:color="auto" w:fill="auto" w:val="clear"/>
            <w:tcMar>
              <w:left w:w="57" w:type="dxa"/>
            </w:tcMar>
          </w:tcPr>
          <w:p>
            <w:pPr>
              <w:pStyle w:val="Normal"/>
              <w:spacing w:lineRule="auto" w:line="240" w:before="0" w:after="0"/>
              <w:rPr>
                <w:sz w:val="22"/>
                <w:sz w:val="22"/>
                <w:rFonts w:ascii="Calibri" w:hAnsi="Calibri" w:eastAsia="Calibri"/>
                <w:color w:val="00000A"/>
              </w:rPr>
            </w:pPr>
            <w:r>
              <w:rPr/>
              <w:t>Insbesondere auf dem niedrig auflösendem Bildschirm der Vuzix M100 muss auf eine gute Lesbarkeit der Inhalte geachtet werden. Auch auf allen anderen Plattformen muss eine Lesbarkeit gegeben sein.</w:t>
            </w:r>
            <w:r/>
          </w:p>
        </w:tc>
      </w:tr>
      <w:tr>
        <w:trPr/>
        <w:tc>
          <w:tcPr>
            <w:tcW w:w="849" w:type="dxa"/>
            <w:tcBorders>
              <w:top w:val="nil"/>
              <w:bottom w:val="nil"/>
              <w:right w:val="nil"/>
              <w:insideH w:val="nil"/>
              <w:insideV w:val="nil"/>
            </w:tcBorders>
            <w:shd w:color="auto" w:fill="D9D9D9" w:themeFill="background1" w:themeFillShade="d9" w:val="clear"/>
            <w:tcMar>
              <w:left w:w="57" w:type="dxa"/>
            </w:tcMar>
          </w:tcPr>
          <w:p>
            <w:pPr>
              <w:pStyle w:val="Normal"/>
              <w:spacing w:lineRule="auto" w:line="240" w:before="0" w:after="0"/>
              <w:rPr>
                <w:sz w:val="28"/>
                <w:sz w:val="28"/>
                <w:szCs w:val="28"/>
              </w:rPr>
            </w:pPr>
            <w:r>
              <w:rPr>
                <w:b/>
                <w:bCs/>
                <w:sz w:val="28"/>
                <w:szCs w:val="28"/>
              </w:rPr>
              <w:t>N30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Erscheinungsbild</w:t>
            </w:r>
            <w:r/>
          </w:p>
        </w:tc>
      </w:tr>
      <w:tr>
        <w:trPr/>
        <w:tc>
          <w:tcPr>
            <w:tcW w:w="849" w:type="dxa"/>
            <w:tcBorders/>
            <w:shd w:color="auto" w:fill="auto" w:val="clear"/>
            <w:tcMar>
              <w:left w:w="57" w:type="dxa"/>
            </w:tcMar>
          </w:tcPr>
          <w:p>
            <w:pPr>
              <w:pStyle w:val="Normal"/>
              <w:spacing w:lineRule="auto" w:line="240" w:before="0" w:after="0"/>
              <w:rPr>
                <w:b w:val="false"/>
                <w:b w:val="false"/>
                <w:bCs w:val="false"/>
              </w:rPr>
            </w:pPr>
            <w:r>
              <w:rPr>
                <w:b/>
                <w:bCs/>
              </w:rPr>
              <w:t>N30.1</w:t>
            </w:r>
            <w:r/>
          </w:p>
        </w:tc>
        <w:tc>
          <w:tcPr>
            <w:tcW w:w="8472" w:type="dxa"/>
            <w:tcBorders/>
            <w:shd w:color="auto" w:fill="auto" w:val="clear"/>
            <w:tcMar>
              <w:left w:w="57" w:type="dxa"/>
            </w:tcMar>
          </w:tcPr>
          <w:p>
            <w:pPr>
              <w:pStyle w:val="Normal"/>
              <w:spacing w:lineRule="auto" w:line="240" w:before="0" w:after="0"/>
              <w:rPr>
                <w:sz w:val="22"/>
                <w:sz w:val="22"/>
                <w:rFonts w:ascii="Calibri" w:hAnsi="Calibri" w:eastAsia="Calibri"/>
                <w:color w:val="00000A"/>
              </w:rPr>
            </w:pPr>
            <w:r>
              <w:rPr/>
              <w:t>Die Erscheinung der Oberfläche soll in Design und Bedienungskonzept einheitlich sein.</w:t>
            </w:r>
            <w:r/>
          </w:p>
        </w:tc>
      </w:tr>
      <w:tr>
        <w:trPr/>
        <w:tc>
          <w:tcPr>
            <w:tcW w:w="849" w:type="dxa"/>
            <w:tcBorders>
              <w:top w:val="nil"/>
              <w:bottom w:val="nil"/>
              <w:right w:val="nil"/>
              <w:insideH w:val="nil"/>
              <w:insideV w:val="nil"/>
            </w:tcBorders>
            <w:shd w:color="auto" w:fill="D9D9D9" w:themeFill="background1" w:themeFillShade="d9" w:val="clear"/>
            <w:tcMar>
              <w:left w:w="57" w:type="dxa"/>
            </w:tcMar>
          </w:tcPr>
          <w:p>
            <w:pPr>
              <w:pStyle w:val="Normal"/>
              <w:spacing w:lineRule="auto" w:line="240" w:before="0" w:after="0"/>
              <w:rPr>
                <w:sz w:val="28"/>
                <w:sz w:val="28"/>
                <w:szCs w:val="28"/>
              </w:rPr>
            </w:pPr>
            <w:r>
              <w:rPr>
                <w:b/>
                <w:bCs/>
                <w:sz w:val="28"/>
                <w:szCs w:val="28"/>
              </w:rPr>
              <w:t>N40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Performanz</w:t>
            </w:r>
            <w:r/>
          </w:p>
        </w:tc>
      </w:tr>
      <w:tr>
        <w:trPr/>
        <w:tc>
          <w:tcPr>
            <w:tcW w:w="849" w:type="dxa"/>
            <w:tcBorders/>
            <w:shd w:color="auto" w:fill="auto" w:val="clear"/>
            <w:tcMar>
              <w:left w:w="57" w:type="dxa"/>
            </w:tcMar>
          </w:tcPr>
          <w:p>
            <w:pPr>
              <w:pStyle w:val="Normal"/>
              <w:spacing w:lineRule="auto" w:line="240" w:before="0" w:after="0"/>
              <w:rPr>
                <w:b w:val="false"/>
                <w:b w:val="false"/>
                <w:bCs w:val="false"/>
              </w:rPr>
            </w:pPr>
            <w:r>
              <w:rPr>
                <w:b/>
                <w:bCs/>
              </w:rPr>
              <w:t>N40.1</w:t>
            </w:r>
            <w:r/>
          </w:p>
        </w:tc>
        <w:tc>
          <w:tcPr>
            <w:tcW w:w="8472" w:type="dxa"/>
            <w:tcBorders/>
            <w:shd w:color="auto" w:fill="auto" w:val="clear"/>
            <w:tcMar>
              <w:left w:w="57" w:type="dxa"/>
            </w:tcMar>
          </w:tcPr>
          <w:p>
            <w:pPr>
              <w:pStyle w:val="Normal"/>
              <w:spacing w:lineRule="auto" w:line="240" w:before="0" w:after="0"/>
              <w:rPr>
                <w:sz w:val="22"/>
                <w:sz w:val="22"/>
                <w:rFonts w:ascii="Calibri" w:hAnsi="Calibri" w:eastAsia="Calibri"/>
                <w:color w:val="00000A"/>
              </w:rPr>
            </w:pPr>
            <w:r>
              <w:rPr/>
              <w:t>Der Server soll für die Bearbeitung einer Anfrage maximal 100ms brauchen.</w:t>
            </w:r>
            <w:r/>
          </w:p>
        </w:tc>
      </w:tr>
      <w:tr>
        <w:trPr/>
        <w:tc>
          <w:tcPr>
            <w:tcW w:w="849" w:type="dxa"/>
            <w:tcBorders>
              <w:top w:val="nil"/>
              <w:bottom w:val="nil"/>
              <w:right w:val="nil"/>
              <w:insideH w:val="nil"/>
              <w:insideV w:val="nil"/>
            </w:tcBorders>
            <w:shd w:color="auto" w:fill="auto" w:val="clear"/>
            <w:tcMar>
              <w:left w:w="57" w:type="dxa"/>
            </w:tcMar>
          </w:tcPr>
          <w:p>
            <w:pPr>
              <w:pStyle w:val="Normal"/>
              <w:spacing w:lineRule="auto" w:line="240" w:before="0" w:after="0"/>
              <w:rPr>
                <w:b w:val="false"/>
                <w:b w:val="false"/>
                <w:bCs w:val="false"/>
              </w:rPr>
            </w:pPr>
            <w:r>
              <w:rPr>
                <w:b/>
                <w:bCs/>
              </w:rPr>
              <w:t>N40.2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rFonts w:ascii="Calibri" w:hAnsi="Calibri" w:eastAsia="Calibri"/>
                <w:color w:val="00000A"/>
              </w:rPr>
            </w:pPr>
            <w:r>
              <w:rPr/>
              <w:t>Es wird von maximal 60 Anfragen pro Minute unter Volllast ausgegangen.</w:t>
            </w:r>
            <w:r/>
          </w:p>
        </w:tc>
      </w:tr>
      <w:tr>
        <w:trPr/>
        <w:tc>
          <w:tcPr>
            <w:tcW w:w="849" w:type="dxa"/>
            <w:tcBorders/>
            <w:shd w:color="auto" w:fill="auto" w:val="clear"/>
            <w:tcMar>
              <w:left w:w="57" w:type="dxa"/>
            </w:tcMar>
          </w:tcPr>
          <w:p>
            <w:pPr>
              <w:pStyle w:val="Normal"/>
              <w:spacing w:lineRule="auto" w:line="240" w:before="0" w:after="0"/>
              <w:rPr>
                <w:b w:val="false"/>
                <w:b w:val="false"/>
                <w:bCs w:val="false"/>
              </w:rPr>
            </w:pPr>
            <w:r>
              <w:rPr>
                <w:b/>
                <w:bCs/>
              </w:rPr>
              <w:t>N40.3</w:t>
            </w:r>
            <w:r/>
          </w:p>
        </w:tc>
        <w:tc>
          <w:tcPr>
            <w:tcW w:w="8472" w:type="dxa"/>
            <w:tcBorders/>
            <w:shd w:color="auto" w:fill="auto" w:val="clear"/>
            <w:tcMar>
              <w:left w:w="57" w:type="dxa"/>
            </w:tcMar>
          </w:tcPr>
          <w:p>
            <w:pPr>
              <w:pStyle w:val="Normal"/>
              <w:spacing w:lineRule="auto" w:line="240" w:before="0" w:after="0"/>
              <w:rPr>
                <w:sz w:val="22"/>
                <w:sz w:val="22"/>
                <w:rFonts w:ascii="Calibri" w:hAnsi="Calibri" w:eastAsia="Calibri"/>
                <w:color w:val="00000A"/>
              </w:rPr>
            </w:pPr>
            <w:r>
              <w:rPr/>
              <w:t>Da die App vorerst nicht kommerziell betrieben wird, ist eine hohe Verfügbarkeit nicht wichtig. Eine Verfügbarkeit des Webservices von 98% im Jahreszeitraum ist damit ausreichend.</w:t>
            </w:r>
            <w:r/>
          </w:p>
        </w:tc>
      </w:tr>
      <w:tr>
        <w:trPr/>
        <w:tc>
          <w:tcPr>
            <w:tcW w:w="849" w:type="dxa"/>
            <w:tcBorders>
              <w:top w:val="nil"/>
              <w:bottom w:val="nil"/>
              <w:right w:val="nil"/>
              <w:insideH w:val="nil"/>
              <w:insideV w:val="nil"/>
            </w:tcBorders>
            <w:shd w:color="auto" w:fill="D9D9D9" w:themeFill="background1" w:themeFillShade="d9" w:val="clear"/>
            <w:tcMar>
              <w:left w:w="57" w:type="dxa"/>
            </w:tcMar>
          </w:tcPr>
          <w:p>
            <w:pPr>
              <w:pStyle w:val="Normal"/>
              <w:spacing w:lineRule="auto" w:line="240" w:before="0" w:after="0"/>
              <w:rPr>
                <w:sz w:val="28"/>
                <w:sz w:val="28"/>
                <w:szCs w:val="28"/>
              </w:rPr>
            </w:pPr>
            <w:r>
              <w:rPr>
                <w:b/>
                <w:bCs/>
                <w:sz w:val="28"/>
                <w:szCs w:val="28"/>
              </w:rPr>
              <w:t>N50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Wartbarkeit</w:t>
            </w:r>
            <w:r/>
          </w:p>
        </w:tc>
      </w:tr>
      <w:tr>
        <w:trPr/>
        <w:tc>
          <w:tcPr>
            <w:tcW w:w="849" w:type="dxa"/>
            <w:tcBorders/>
            <w:shd w:color="auto" w:fill="auto" w:val="clear"/>
            <w:tcMar>
              <w:left w:w="57" w:type="dxa"/>
            </w:tcMar>
          </w:tcPr>
          <w:p>
            <w:pPr>
              <w:pStyle w:val="Normal"/>
              <w:spacing w:lineRule="auto" w:line="240" w:before="0" w:after="0"/>
              <w:rPr>
                <w:b w:val="false"/>
                <w:b w:val="false"/>
                <w:bCs w:val="false"/>
              </w:rPr>
            </w:pPr>
            <w:r>
              <w:rPr>
                <w:b/>
                <w:bCs/>
              </w:rPr>
              <w:t>N50.1</w:t>
            </w:r>
            <w:r/>
          </w:p>
        </w:tc>
        <w:tc>
          <w:tcPr>
            <w:tcW w:w="8472" w:type="dxa"/>
            <w:tcBorders/>
            <w:shd w:color="auto" w:fill="auto" w:val="clear"/>
            <w:tcMar>
              <w:left w:w="57" w:type="dxa"/>
            </w:tcMar>
          </w:tcPr>
          <w:p>
            <w:pPr>
              <w:pStyle w:val="Normal"/>
              <w:spacing w:lineRule="auto" w:line="240" w:before="0" w:after="0"/>
              <w:rPr>
                <w:sz w:val="22"/>
                <w:sz w:val="22"/>
                <w:rFonts w:ascii="Calibri" w:hAnsi="Calibri" w:eastAsia="Calibri"/>
                <w:color w:val="00000A"/>
              </w:rPr>
            </w:pPr>
            <w:r>
              <w:rPr/>
              <w:t>Für die Qualität und Einheitlichkeit des Codes wird ein Styleguide definiert, dem der produzierte Code entsprechen muss.</w:t>
            </w:r>
            <w:r/>
          </w:p>
        </w:tc>
      </w:tr>
      <w:tr>
        <w:trPr/>
        <w:tc>
          <w:tcPr>
            <w:tcW w:w="849" w:type="dxa"/>
            <w:tcBorders>
              <w:top w:val="nil"/>
              <w:bottom w:val="nil"/>
              <w:right w:val="nil"/>
              <w:insideH w:val="nil"/>
              <w:insideV w:val="nil"/>
            </w:tcBorders>
            <w:shd w:color="auto" w:fill="auto" w:val="clear"/>
            <w:tcMar>
              <w:left w:w="57" w:type="dxa"/>
            </w:tcMar>
          </w:tcPr>
          <w:p>
            <w:pPr>
              <w:pStyle w:val="Normal"/>
              <w:spacing w:lineRule="auto" w:line="240" w:before="0" w:after="0"/>
              <w:rPr>
                <w:b w:val="false"/>
                <w:b w:val="false"/>
                <w:bCs w:val="false"/>
              </w:rPr>
            </w:pPr>
            <w:r>
              <w:rPr>
                <w:b/>
                <w:bCs/>
              </w:rPr>
              <w:t>N50.2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rFonts w:ascii="Calibri" w:hAnsi="Calibri" w:eastAsia="Calibri"/>
                <w:color w:val="00000A"/>
              </w:rPr>
            </w:pPr>
            <w:r>
              <w:rPr/>
              <w:t>Der Code muss mit ausreichend Kommentaren ausgestattet sein. Für eine Automatische Dokumentationserstellung werden spezielle Kommentare erstellt, die automatisch verarbeitet werden. Diese Kommentare werden im Styleguide festgehalten.</w:t>
            </w:r>
            <w:r/>
          </w:p>
        </w:tc>
      </w:tr>
      <w:tr>
        <w:trPr/>
        <w:tc>
          <w:tcPr>
            <w:tcW w:w="849" w:type="dxa"/>
            <w:tcBorders/>
            <w:shd w:color="auto" w:fill="D9D9D9" w:themeFill="background1" w:themeFillShade="d9" w:val="clear"/>
            <w:tcMar>
              <w:left w:w="57" w:type="dxa"/>
            </w:tcMar>
          </w:tcPr>
          <w:p>
            <w:pPr>
              <w:pStyle w:val="Normal"/>
              <w:spacing w:lineRule="auto" w:line="240" w:before="0" w:after="0"/>
              <w:rPr>
                <w:sz w:val="28"/>
                <w:sz w:val="28"/>
                <w:szCs w:val="28"/>
              </w:rPr>
            </w:pPr>
            <w:r>
              <w:rPr>
                <w:b/>
                <w:bCs/>
                <w:sz w:val="28"/>
                <w:szCs w:val="28"/>
              </w:rPr>
              <w:t>N60</w:t>
            </w:r>
            <w:r/>
          </w:p>
        </w:tc>
        <w:tc>
          <w:tcPr>
            <w:tcW w:w="8472" w:type="dxa"/>
            <w:tcBorders/>
            <w:shd w:color="auto" w:fill="D9D9D9" w:themeFill="background1" w:themeFillShade="d9" w:val="clear"/>
            <w:tcMar>
              <w:left w:w="57" w:type="dxa"/>
            </w:tcMar>
          </w:tcPr>
          <w:p>
            <w:pPr>
              <w:pStyle w:val="Normal"/>
              <w:spacing w:lineRule="auto" w:line="240" w:before="0" w:after="0"/>
              <w:rPr>
                <w:sz w:val="28"/>
                <w:sz w:val="28"/>
                <w:szCs w:val="28"/>
              </w:rPr>
            </w:pPr>
            <w:r>
              <w:rPr>
                <w:sz w:val="28"/>
                <w:szCs w:val="28"/>
              </w:rPr>
              <w:t>Tests</w:t>
            </w:r>
            <w:r/>
          </w:p>
        </w:tc>
      </w:tr>
      <w:tr>
        <w:trPr/>
        <w:tc>
          <w:tcPr>
            <w:tcW w:w="849" w:type="dxa"/>
            <w:tcBorders>
              <w:top w:val="nil"/>
              <w:bottom w:val="nil"/>
              <w:right w:val="nil"/>
              <w:insideH w:val="nil"/>
              <w:insideV w:val="nil"/>
            </w:tcBorders>
            <w:shd w:color="auto" w:fill="auto" w:val="clear"/>
            <w:tcMar>
              <w:left w:w="57" w:type="dxa"/>
            </w:tcMar>
          </w:tcPr>
          <w:p>
            <w:pPr>
              <w:pStyle w:val="Normal"/>
              <w:spacing w:lineRule="auto" w:line="240" w:before="0" w:after="0"/>
              <w:rPr>
                <w:b w:val="false"/>
                <w:b w:val="false"/>
                <w:bCs w:val="false"/>
              </w:rPr>
            </w:pPr>
            <w:r>
              <w:rPr>
                <w:b/>
                <w:bCs/>
              </w:rPr>
              <w:t>N60.1</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rFonts w:ascii="Calibri" w:hAnsi="Calibri" w:eastAsia="Calibri"/>
                <w:color w:val="00000A"/>
              </w:rPr>
            </w:pPr>
            <w:r>
              <w:rPr/>
              <w:t>Anforderungen an die Testbarkeit werden in einem separaten Testkonzept festgelegt.</w:t>
            </w:r>
            <w:r/>
          </w:p>
        </w:tc>
      </w:tr>
    </w:tbl>
    <w:p>
      <w:pPr>
        <w:pStyle w:val="Normal"/>
        <w:rPr>
          <w:sz w:val="22"/>
          <w:sz w:val="22"/>
          <w:szCs w:val="22"/>
          <w:rFonts w:ascii="Calibri" w:hAnsi="Calibri" w:eastAsia="Calibri" w:cs=""/>
          <w:color w:val="00000A"/>
          <w:lang w:val="de-DE" w:eastAsia="de-DE" w:bidi="ar-SA"/>
        </w:rPr>
      </w:pPr>
      <w:r>
        <w:rPr>
          <w:rFonts w:eastAsia="Calibri"/>
          <w:color w:val="00000A"/>
          <w:sz w:val="22"/>
          <w:lang w:eastAsia="de-DE"/>
        </w:rPr>
      </w:r>
      <w:r/>
    </w:p>
    <w:p>
      <w:pPr>
        <w:pStyle w:val="Heading1"/>
        <w:numPr>
          <w:ilvl w:val="0"/>
          <w:numId w:val="1"/>
        </w:numPr>
        <w:rPr>
          <w:sz w:val="32"/>
          <w:b/>
          <w:sz w:val="32"/>
          <w:b/>
          <w:szCs w:val="32"/>
          <w:bCs/>
          <w:rFonts w:ascii="Arial" w:hAnsi="Arial" w:eastAsia="Times New Roman" w:cs="Arial"/>
          <w:color w:val="00000A"/>
          <w:lang w:eastAsia="de-DE"/>
        </w:rPr>
      </w:pPr>
      <w:bookmarkStart w:id="13" w:name="_Toc417755043"/>
      <w:bookmarkStart w:id="14" w:name="_Toc164172934"/>
      <w:bookmarkEnd w:id="13"/>
      <w:bookmarkEnd w:id="14"/>
      <w:r>
        <w:rPr/>
        <w:t>Architektur</w:t>
      </w:r>
      <w:r/>
    </w:p>
    <w:p>
      <w:pPr>
        <w:pStyle w:val="Heading2"/>
        <w:numPr>
          <w:ilvl w:val="1"/>
          <w:numId w:val="1"/>
        </w:numPr>
        <w:rPr>
          <w:sz w:val="28"/>
          <w:b/>
          <w:sz w:val="28"/>
          <w:b/>
          <w:szCs w:val="28"/>
          <w:iCs/>
          <w:bCs/>
          <w:rFonts w:ascii="Arial" w:hAnsi="Arial" w:eastAsia="Times New Roman" w:cs="Arial"/>
          <w:color w:val="00000A"/>
          <w:lang w:eastAsia="de-DE"/>
        </w:rPr>
      </w:pPr>
      <w:bookmarkStart w:id="15" w:name="_Toc417755044"/>
      <w:bookmarkEnd w:id="15"/>
      <w:r>
        <w:rPr/>
        <w:t>Backend</w:t>
      </w:r>
      <w:r/>
    </w:p>
    <w:p>
      <w:pPr>
        <w:pStyle w:val="Normal"/>
      </w:pPr>
      <w:r>
        <w:rPr/>
        <w:t>Der Zweck des Backends besteht darin, eine Schnittstelle zur Verfügung zu stellen, die sämtliche Funktionalitäten des Produktes abbildet. Diese Schnittstelle wird sowohl vom Web-Frontend, als auch von der HMD-Applikation verwendet. Dies geschieht mithilfe einer RESTful-API (Representational State Transfer Application Programming Interface), die über die Methoden GET, PUT, POST und DELETE des HTTP-Protokolls angesprochen wird. Zur Repräsentation von Daten wird JSON (JavaScript Object Notation) verwendet. Die Routen der API können im Anhang eingesehen werden.</w:t>
      </w:r>
      <w:r/>
    </w:p>
    <w:p>
      <w:pPr>
        <w:pStyle w:val="Heading3"/>
        <w:numPr>
          <w:ilvl w:val="2"/>
          <w:numId w:val="1"/>
        </w:numPr>
        <w:rPr>
          <w:sz w:val="24"/>
          <w:b/>
          <w:sz w:val="24"/>
          <w:b/>
          <w:szCs w:val="26"/>
          <w:bCs/>
          <w:rFonts w:ascii="Arial" w:hAnsi="Arial" w:eastAsia="Times New Roman" w:cs="Arial"/>
          <w:color w:val="00000A"/>
          <w:lang w:eastAsia="de-DE"/>
        </w:rPr>
      </w:pPr>
      <w:bookmarkStart w:id="16" w:name="_Toc417755045"/>
      <w:bookmarkEnd w:id="16"/>
      <w:r>
        <w:rPr/>
        <w:t>Datenmodell</w:t>
      </w:r>
      <w:r/>
    </w:p>
    <w:p>
      <w:pPr>
        <w:pStyle w:val="Normal"/>
        <w:rPr>
          <w:lang w:eastAsia="de-DE"/>
        </w:rPr>
      </w:pPr>
      <w:r>
        <w:rPr>
          <w:lang w:eastAsia="de-DE"/>
        </w:rPr>
        <w:t xml:space="preserve">In der MySQL-Datenbank werden die Daten für das Backend gespeichert. </w:t>
      </w:r>
      <w:ins w:id="20" w:author="Hendrik Niemann" w:date="2015-04-26T18:34:00Z">
        <w:r>
          <w:rPr>
            <w:lang w:eastAsia="de-DE"/>
          </w:rPr>
          <w:t>Die Stammdaten</w:t>
        </w:r>
      </w:ins>
      <w:ins w:id="21" w:author="Hendrik Niemann" w:date="2015-04-26T18:38:00Z">
        <w:r>
          <w:rPr>
            <w:lang w:eastAsia="de-DE"/>
          </w:rPr>
          <w:t xml:space="preserve"> des Systems sind</w:t>
        </w:r>
      </w:ins>
      <w:del w:id="22" w:author="Hendrik Niemann" w:date="2015-04-26T18:34:00Z">
        <w:r>
          <w:rPr>
            <w:lang w:eastAsia="de-DE"/>
          </w:rPr>
          <w:delText>Es ist notwendig,</w:delText>
        </w:r>
      </w:del>
      <w:r>
        <w:rPr>
          <w:lang w:eastAsia="de-DE"/>
        </w:rPr>
        <w:t xml:space="preserve"> Produkte</w:t>
      </w:r>
      <w:ins w:id="23" w:author="Hendrik Niemann" w:date="2015-04-26T18:34:00Z">
        <w:r>
          <w:rPr>
            <w:lang w:eastAsia="de-DE"/>
          </w:rPr>
          <w:t xml:space="preserve"> und</w:t>
        </w:r>
      </w:ins>
      <w:del w:id="24" w:author="Hendrik Niemann" w:date="2015-04-26T18:34:00Z">
        <w:r>
          <w:rPr>
            <w:lang w:eastAsia="de-DE"/>
          </w:rPr>
          <w:delText xml:space="preserve"> zu speichern,</w:delText>
        </w:r>
      </w:del>
      <w:r>
        <w:rPr>
          <w:lang w:eastAsia="de-DE"/>
        </w:rPr>
        <w:t xml:space="preserve"> deren Inhaltsstoffe </w:t>
      </w:r>
      <w:del w:id="25" w:author="Hendrik Niemann" w:date="2015-04-26T18:34:00Z">
        <w:r>
          <w:rPr>
            <w:lang w:eastAsia="de-DE"/>
          </w:rPr>
          <w:delText>inkl.</w:delText>
        </w:r>
      </w:del>
      <w:ins w:id="26" w:author="Hendrik Niemann" w:date="2015-04-26T18:34:00Z">
        <w:r>
          <w:rPr>
            <w:lang w:eastAsia="de-DE"/>
          </w:rPr>
          <w:t>mit</w:t>
        </w:r>
      </w:ins>
      <w:r>
        <w:rPr>
          <w:lang w:eastAsia="de-DE"/>
        </w:rPr>
        <w:t xml:space="preserve"> einer Kategorisierung</w:t>
      </w:r>
      <w:ins w:id="27" w:author="Hendrik Niemann" w:date="2015-04-26T18:34:00Z">
        <w:r>
          <w:rPr>
            <w:lang w:eastAsia="de-DE"/>
          </w:rPr>
          <w:t xml:space="preserve"> gespeichert werden. Bewegungsdaten sind hauptsächlich das Acco</w:t>
        </w:r>
      </w:ins>
      <w:ins w:id="28" w:author="Hendrik Niemann" w:date="2015-04-26T18:35:00Z">
        <w:r>
          <w:rPr>
            <w:lang w:eastAsia="de-DE"/>
          </w:rPr>
          <w:t>u</w:t>
        </w:r>
      </w:ins>
      <w:ins w:id="29" w:author="Hendrik Niemann" w:date="2015-04-26T18:34:00Z">
        <w:r>
          <w:rPr>
            <w:lang w:eastAsia="de-DE"/>
          </w:rPr>
          <w:t>ntsystem</w:t>
        </w:r>
      </w:ins>
      <w:ins w:id="30" w:author="Hendrik Niemann" w:date="2015-04-26T18:39:00Z">
        <w:r>
          <w:rPr>
            <w:lang w:eastAsia="de-DE"/>
          </w:rPr>
          <w:t>, das</w:t>
        </w:r>
      </w:ins>
      <w:del w:id="31" w:author="Hendrik Niemann" w:date="2015-04-26T18:34:00Z">
        <w:r>
          <w:rPr>
            <w:lang w:eastAsia="de-DE"/>
          </w:rPr>
          <w:delText>,</w:delText>
        </w:r>
      </w:del>
      <w:del w:id="32" w:author="Hendrik Niemann" w:date="2015-04-26T18:39:00Z">
        <w:r>
          <w:rPr>
            <w:lang w:eastAsia="de-DE"/>
          </w:rPr>
          <w:delText xml:space="preserve"> d</w:delText>
        </w:r>
      </w:del>
      <w:ins w:id="33" w:author="Hendrik Niemann" w:date="2015-04-26T18:39:00Z">
        <w:r>
          <w:rPr>
            <w:lang w:eastAsia="de-DE"/>
          </w:rPr>
          <w:t xml:space="preserve"> d</w:t>
        </w:r>
      </w:ins>
      <w:r>
        <w:rPr>
          <w:lang w:eastAsia="de-DE"/>
        </w:rPr>
        <w:t xml:space="preserve">ie User und ihre </w:t>
      </w:r>
      <w:ins w:id="34" w:author="Hendrik Niemann" w:date="2015-04-26T18:40:00Z">
        <w:r>
          <w:rPr>
            <w:lang w:eastAsia="de-DE"/>
          </w:rPr>
          <w:t>verknüpften Endgeräte</w:t>
        </w:r>
      </w:ins>
      <w:ins w:id="35" w:author="Hendrik Niemann" w:date="2015-04-26T18:41:00Z">
        <w:r>
          <w:rPr>
            <w:lang w:eastAsia="de-DE"/>
          </w:rPr>
          <w:t xml:space="preserve"> umfasst</w:t>
        </w:r>
      </w:ins>
      <w:del w:id="36" w:author="Hendrik Niemann" w:date="2015-04-26T18:40:00Z">
        <w:r>
          <w:rPr>
            <w:lang w:eastAsia="de-DE"/>
          </w:rPr>
          <w:delText>Blacklists</w:delText>
        </w:r>
      </w:del>
      <w:r>
        <w:rPr>
          <w:lang w:eastAsia="de-DE"/>
        </w:rPr>
        <w:t>,</w:t>
      </w:r>
      <w:ins w:id="37" w:author="Hendrik Niemann" w:date="2015-04-26T18:41:00Z">
        <w:r>
          <w:rPr>
            <w:lang w:eastAsia="de-DE"/>
          </w:rPr>
          <w:t xml:space="preserve"> aber auch die </w:t>
        </w:r>
      </w:ins>
      <w:ins w:id="38" w:author="Hendrik Niemann" w:date="2015-04-26T18:42:00Z">
        <w:r>
          <w:rPr>
            <w:lang w:eastAsia="de-DE"/>
          </w:rPr>
          <w:t>Backlists</w:t>
        </w:r>
      </w:ins>
      <w:del w:id="39" w:author="Hendrik Niemann" w:date="2015-04-26T18:41:00Z">
        <w:r>
          <w:rPr>
            <w:lang w:eastAsia="de-DE"/>
          </w:rPr>
          <w:delText xml:space="preserve"> sowie die Geräte, mit denen auf die API zugegriffen wird, um die Authentifizierung zu ermöglichen</w:delText>
        </w:r>
      </w:del>
      <w:ins w:id="40" w:author="Hendrik Niemann" w:date="2015-04-26T18:42:00Z">
        <w:r>
          <w:rPr>
            <w:lang w:eastAsia="de-DE"/>
          </w:rPr>
          <w:t>, auf denen die Benut</w:t>
        </w:r>
      </w:ins>
      <w:ins w:id="41" w:author="Hendrik Niemann" w:date="2015-04-26T18:44:00Z">
        <w:r>
          <w:rPr>
            <w:lang w:eastAsia="de-DE"/>
          </w:rPr>
          <w:t>zer Inhaltsstoffe dynamisch hinzufügen und entfernen</w:t>
        </w:r>
      </w:ins>
      <w:r>
        <w:rPr>
          <w:lang w:eastAsia="de-DE"/>
        </w:rPr>
        <w:t>.</w:t>
      </w:r>
      <w:r/>
    </w:p>
    <w:p>
      <w:pPr>
        <w:pStyle w:val="Normal"/>
        <w:rPr>
          <w:lang w:eastAsia="de-DE"/>
        </w:rPr>
      </w:pPr>
      <w:r>
        <w:rPr>
          <w:lang w:eastAsia="de-DE"/>
        </w:rPr>
        <w:t>Details können dem ER-Diagramm im Anhang entnommen werden.</w:t>
      </w:r>
      <w:r/>
    </w:p>
    <w:p>
      <w:pPr>
        <w:pStyle w:val="Heading3"/>
        <w:numPr>
          <w:ilvl w:val="2"/>
          <w:numId w:val="1"/>
        </w:numPr>
        <w:rPr>
          <w:sz w:val="24"/>
          <w:b/>
          <w:sz w:val="24"/>
          <w:b/>
          <w:szCs w:val="26"/>
          <w:bCs/>
          <w:rFonts w:ascii="Arial" w:hAnsi="Arial" w:eastAsia="Times New Roman" w:cs="Arial"/>
          <w:color w:val="00000A"/>
          <w:lang w:eastAsia="de-DE"/>
        </w:rPr>
      </w:pPr>
      <w:bookmarkStart w:id="17" w:name="_Toc417755046"/>
      <w:bookmarkEnd w:id="17"/>
      <w:r>
        <w:rPr/>
        <w:t>Klassendiagramme</w:t>
      </w:r>
      <w:r/>
    </w:p>
    <w:p>
      <w:pPr>
        <w:pStyle w:val="Normal"/>
      </w:pPr>
      <w:r>
        <w:rPr/>
        <w:t>Alle Klassen zur Realisierung der API-Routen (bereits erläuterte RESTful-API) sind in php implementiert. Dazu gehören vor allem API, DB, Ingredient, Product, Session und User. Desweiteren wurden hier zwei Klassen geschrieben, die zwischen internen (InternalError) und userspezifischen (UserError) Fehlern unterscheiden.</w:t>
      </w:r>
      <w:r/>
    </w:p>
    <w:p>
      <w:pPr>
        <w:pStyle w:val="Normal"/>
      </w:pPr>
      <w:r>
        <w:rPr/>
        <w:t>Details können dem Klassendiagramm im Anhang entnommen werden.</w:t>
      </w:r>
      <w:r/>
    </w:p>
    <w:p>
      <w:pPr>
        <w:pStyle w:val="Heading3"/>
        <w:numPr>
          <w:ilvl w:val="2"/>
          <w:numId w:val="1"/>
        </w:numPr>
        <w:rPr>
          <w:sz w:val="24"/>
          <w:b/>
          <w:sz w:val="24"/>
          <w:b/>
          <w:szCs w:val="26"/>
          <w:bCs/>
          <w:rFonts w:ascii="Arial" w:hAnsi="Arial" w:eastAsia="Times New Roman" w:cs="Arial"/>
          <w:color w:val="00000A"/>
          <w:lang w:eastAsia="de-DE"/>
        </w:rPr>
      </w:pPr>
      <w:bookmarkStart w:id="18" w:name="_Toc417755047"/>
      <w:bookmarkEnd w:id="18"/>
      <w:r>
        <w:rPr/>
        <w:t>Libraries und Framworks</w:t>
      </w:r>
      <w:r/>
    </w:p>
    <w:p>
      <w:pPr>
        <w:pStyle w:val="Normal"/>
      </w:pPr>
      <w:r>
        <w:rPr/>
        <w:t xml:space="preserve">Für das Backend werden keine größeren Frameworks oder Libraries verwendet, da der Funktionsumfang der API am effektivsten durch vollständig eigene Implementierung umgesetzt werden kann. </w:t>
      </w:r>
      <w:r/>
    </w:p>
    <w:p>
      <w:pPr>
        <w:pStyle w:val="Normal"/>
      </w:pPr>
      <w:r>
        <w:rPr/>
        <w:t>Auf diese Weise können die Teammitglieder vorhandenes Wissen sowohl anwenden als auch vertiefen – mit vollständiger Kontrolle und Transparenz jeder implementierten Komponente.</w:t>
      </w:r>
      <w:r/>
    </w:p>
    <w:p>
      <w:pPr>
        <w:pStyle w:val="Heading3"/>
        <w:numPr>
          <w:ilvl w:val="2"/>
          <w:numId w:val="1"/>
        </w:numPr>
        <w:rPr>
          <w:sz w:val="24"/>
          <w:b/>
          <w:sz w:val="24"/>
          <w:b/>
          <w:szCs w:val="26"/>
          <w:bCs/>
          <w:rFonts w:ascii="Arial" w:hAnsi="Arial" w:eastAsia="Times New Roman" w:cs="Arial"/>
          <w:color w:val="00000A"/>
          <w:lang w:eastAsia="de-DE"/>
        </w:rPr>
      </w:pPr>
      <w:r>
        <w:rPr/>
        <w:t>Server</w:t>
      </w:r>
      <w:r/>
    </w:p>
    <w:p>
      <w:pPr>
        <w:pStyle w:val="Normal"/>
      </w:pPr>
      <w:r>
        <w:rPr/>
        <w:t xml:space="preserve">Zur Umsetzung des Server-Backends wird Debian GNU/Linux eingesetzt. Version 8 (mit dem Releasenamen Jessie) befindet sich seit dem 05. November 2014 im Codefreeze. Änderungen im Code sind ab diesem Zeitpunkt kaum zu erwarten. Jessie bietet somit eine sowohl zuverlässige als auch aktuelle Grundlage für die Architektur der Web-Applikation darüber. Apache HTTP Server (in der Version 2.4.10) deckt die Funktionalität des Webservers ab. MySQL-Server (5.4.42) die der Datenbank. Zu administrativen Zwecken wird zusätzlich phpMyAdmin (4.2.12) eingesetzt. </w:t>
      </w:r>
      <w:r/>
    </w:p>
    <w:p>
      <w:pPr>
        <w:pStyle w:val="Normal"/>
      </w:pPr>
      <w:r>
        <w:rPr/>
        <w:t>Um zusätzliche Sicherheit zu gewährleisten, sperrt Apache (mittels separaterr.htaccess-Restriktion) den Zugang mit einem eigenen Passwort. Darüber hinaus wird der Zugriff nur eingerichteten IP-Adressen gewährleistet. Die MySQL-Datenbank wird lediglich lokal dem Server zur Verfügung gestellt. Öffenlich erreichbar ist Port 80, zur Erreichbarkeit der Website bzw. API.</w:t>
      </w:r>
      <w:r/>
    </w:p>
    <w:p>
      <w:pPr>
        <w:pStyle w:val="Normal"/>
        <w:rPr>
          <w:sz w:val="22"/>
          <w:sz w:val="22"/>
          <w:szCs w:val="22"/>
          <w:rFonts w:ascii="Calibri" w:hAnsi="Calibri" w:eastAsia="Calibri" w:cs=""/>
          <w:color w:val="00000A"/>
          <w:lang w:val="de-DE" w:eastAsia="de-DE" w:bidi="ar-SA"/>
        </w:rPr>
      </w:pPr>
      <w:r>
        <w:rPr>
          <w:rFonts w:eastAsia="Calibri"/>
          <w:color w:val="00000A"/>
          <w:sz w:val="22"/>
          <w:lang w:eastAsia="de-DE"/>
        </w:rPr>
      </w:r>
      <w:r/>
    </w:p>
    <w:p>
      <w:pPr>
        <w:pStyle w:val="Heading2"/>
        <w:numPr>
          <w:ilvl w:val="1"/>
          <w:numId w:val="1"/>
        </w:numPr>
        <w:rPr>
          <w:sz w:val="28"/>
          <w:b/>
          <w:sz w:val="28"/>
          <w:b/>
          <w:szCs w:val="28"/>
          <w:iCs/>
          <w:bCs/>
          <w:rFonts w:ascii="Arial" w:hAnsi="Arial" w:eastAsia="Times New Roman" w:cs="Arial"/>
          <w:color w:val="00000A"/>
          <w:lang w:eastAsia="de-DE"/>
        </w:rPr>
      </w:pPr>
      <w:bookmarkStart w:id="19" w:name="_Toc417755048"/>
      <w:bookmarkEnd w:id="19"/>
      <w:r>
        <w:rPr/>
        <w:t>Frontend</w:t>
      </w:r>
      <w:r/>
    </w:p>
    <w:p>
      <w:pPr>
        <w:pStyle w:val="Normal"/>
        <w:rPr>
          <w:sz w:val="22"/>
          <w:sz w:val="22"/>
          <w:rFonts w:ascii="Calibri" w:hAnsi="Calibri" w:eastAsia="Calibri"/>
          <w:color w:val="00000A"/>
        </w:rPr>
      </w:pPr>
      <w:r>
        <w:rPr/>
        <w:t xml:space="preserve">Das Frontend besteht aus einer Web-Applikation mit einem übersichtlichen Funktionsumfang, </w:t>
      </w:r>
      <w:r/>
    </w:p>
    <w:p>
      <w:pPr>
        <w:pStyle w:val="Normal"/>
        <w:rPr>
          <w:sz w:val="22"/>
          <w:sz w:val="22"/>
          <w:rFonts w:ascii="Calibri" w:hAnsi="Calibri" w:eastAsia="Calibri"/>
          <w:color w:val="00000A"/>
        </w:rPr>
      </w:pPr>
      <w:r>
        <w:rPr/>
        <w:t>welche dem User die Einstellungsmöglichkeiten für die HMD-App ermöglicht und dadurch erleichtert.</w:t>
      </w:r>
      <w:r/>
    </w:p>
    <w:p>
      <w:pPr>
        <w:pStyle w:val="Normal"/>
        <w:rPr>
          <w:sz w:val="22"/>
          <w:sz w:val="22"/>
          <w:rFonts w:ascii="Calibri" w:hAnsi="Calibri" w:eastAsia="Calibri"/>
          <w:color w:val="00000A"/>
        </w:rPr>
      </w:pPr>
      <w:r>
        <w:rPr/>
        <w:t>Der User kann so auf einem web-fähigen Gerät gewünschter Größe (z.B. ein Laptop, Tablet oder auch ein Smartphone)</w:t>
      </w:r>
      <w:r/>
    </w:p>
    <w:p>
      <w:pPr>
        <w:pStyle w:val="Normal"/>
        <w:rPr>
          <w:sz w:val="22"/>
          <w:sz w:val="22"/>
          <w:rFonts w:ascii="Calibri" w:hAnsi="Calibri" w:eastAsia="Calibri"/>
          <w:color w:val="00000A"/>
        </w:rPr>
      </w:pPr>
      <w:r>
        <w:rPr/>
        <w:t xml:space="preserve">bequem alle Einstellungen für die App vornehmen, anstatt auf dem kleinen Display des HMD </w:t>
      </w:r>
      <w:r/>
    </w:p>
    <w:p>
      <w:pPr>
        <w:pStyle w:val="Normal"/>
        <w:rPr>
          <w:sz w:val="22"/>
          <w:sz w:val="22"/>
          <w:rFonts w:ascii="Calibri" w:hAnsi="Calibri" w:eastAsia="Calibri"/>
          <w:color w:val="00000A"/>
        </w:rPr>
      </w:pPr>
      <w:r>
        <w:rPr/>
        <w:t>und mit dessen umständlichen Eingabemöglichkeiten hantieren zu müssen.</w:t>
      </w:r>
      <w:r/>
    </w:p>
    <w:p>
      <w:pPr>
        <w:pStyle w:val="Normal"/>
        <w:rPr>
          <w:sz w:val="22"/>
          <w:sz w:val="22"/>
          <w:rFonts w:ascii="Calibri" w:hAnsi="Calibri" w:eastAsia="Calibri"/>
          <w:color w:val="00000A"/>
        </w:rPr>
      </w:pPr>
      <w:r>
        <w:rPr/>
        <w:t>Damit man das Frontend von verschiedenen Geräten verwenden kann,</w:t>
      </w:r>
      <w:r/>
    </w:p>
    <w:p>
      <w:pPr>
        <w:pStyle w:val="Normal"/>
        <w:rPr>
          <w:sz w:val="22"/>
          <w:sz w:val="22"/>
          <w:rFonts w:ascii="Calibri" w:hAnsi="Calibri" w:eastAsia="Calibri"/>
          <w:color w:val="00000A"/>
        </w:rPr>
      </w:pPr>
      <w:r>
        <w:rPr/>
        <w:t>ist die Oberfläche entsprechend mit einem responsive Webdesign ausgestattet.</w:t>
      </w:r>
      <w:r/>
    </w:p>
    <w:p>
      <w:pPr>
        <w:pStyle w:val="Heading3"/>
        <w:numPr>
          <w:ilvl w:val="2"/>
          <w:numId w:val="1"/>
        </w:numPr>
        <w:rPr>
          <w:sz w:val="24"/>
          <w:b/>
          <w:sz w:val="24"/>
          <w:b/>
          <w:szCs w:val="26"/>
          <w:bCs/>
          <w:rFonts w:ascii="Arial" w:hAnsi="Arial" w:eastAsia="Times New Roman" w:cs="Arial"/>
          <w:color w:val="00000A"/>
          <w:lang w:eastAsia="de-DE"/>
        </w:rPr>
      </w:pPr>
      <w:bookmarkStart w:id="20" w:name="_Toc417755049"/>
      <w:bookmarkEnd w:id="20"/>
      <w:r>
        <w:rPr/>
        <w:t>Klassendiagramme</w:t>
      </w:r>
      <w:r/>
    </w:p>
    <w:p>
      <w:pPr>
        <w:pStyle w:val="Normal"/>
        <w:rPr>
          <w:sz w:val="22"/>
          <w:sz w:val="22"/>
          <w:rFonts w:ascii="Calibri" w:hAnsi="Calibri" w:eastAsia="Calibri"/>
          <w:color w:val="00000A"/>
        </w:rPr>
      </w:pPr>
      <w:r>
        <w:rPr/>
        <w:t>Für die Web-Applikation wurden zwei Klassen verwendet, User und Ingredient.</w:t>
      </w:r>
      <w:r/>
    </w:p>
    <w:p>
      <w:pPr>
        <w:pStyle w:val="Normal"/>
        <w:rPr>
          <w:sz w:val="22"/>
          <w:sz w:val="22"/>
          <w:rFonts w:ascii="Calibri" w:hAnsi="Calibri" w:eastAsia="Calibri"/>
          <w:color w:val="00000A"/>
        </w:rPr>
      </w:pPr>
      <w:r>
        <w:rPr/>
        <w:t>Die Klasse User wird verwendet, um die Profileinstellungen zu realisieren.</w:t>
      </w:r>
      <w:r/>
    </w:p>
    <w:p>
      <w:pPr>
        <w:pStyle w:val="Normal"/>
        <w:rPr>
          <w:sz w:val="22"/>
          <w:sz w:val="22"/>
          <w:rFonts w:ascii="Calibri" w:hAnsi="Calibri" w:eastAsia="Calibri"/>
          <w:color w:val="00000A"/>
        </w:rPr>
      </w:pPr>
      <w:r>
        <w:rPr/>
        <w:t>Mit der Klasse Ingredient werden die Einstellungen für die Allergien in der Blacklist umgesetzt.</w:t>
      </w:r>
      <w:r/>
    </w:p>
    <w:p>
      <w:pPr>
        <w:pStyle w:val="Normal"/>
        <w:rPr>
          <w:sz w:val="22"/>
          <w:sz w:val="22"/>
          <w:rFonts w:ascii="Calibri" w:hAnsi="Calibri" w:eastAsia="Calibri"/>
          <w:color w:val="00000A"/>
        </w:rPr>
      </w:pPr>
      <w:r>
        <w:rPr/>
        <w:t>Details können dem Klassendiagramm im Anhang entnommen werden.</w:t>
      </w:r>
      <w:r/>
    </w:p>
    <w:p>
      <w:pPr>
        <w:pStyle w:val="Heading3"/>
        <w:numPr>
          <w:ilvl w:val="2"/>
          <w:numId w:val="1"/>
        </w:numPr>
        <w:rPr>
          <w:sz w:val="24"/>
          <w:b/>
          <w:sz w:val="24"/>
          <w:b/>
          <w:szCs w:val="26"/>
          <w:bCs/>
          <w:rFonts w:ascii="Arial" w:hAnsi="Arial" w:eastAsia="Times New Roman" w:cs="Arial"/>
          <w:color w:val="00000A"/>
          <w:lang w:eastAsia="de-DE"/>
        </w:rPr>
      </w:pPr>
      <w:bookmarkStart w:id="21" w:name="_Toc417755050"/>
      <w:bookmarkEnd w:id="21"/>
      <w:r>
        <w:rPr/>
        <w:t>Libraries und Frameworks</w:t>
      </w:r>
      <w:r/>
    </w:p>
    <w:p>
      <w:pPr>
        <w:pStyle w:val="Normal"/>
        <w:rPr>
          <w:sz w:val="22"/>
          <w:sz w:val="22"/>
          <w:rFonts w:ascii="Calibri" w:hAnsi="Calibri" w:eastAsia="Calibri"/>
          <w:color w:val="00000A"/>
        </w:rPr>
      </w:pPr>
      <w:r>
        <w:rPr/>
        <w:t>Es wurde nur eine Library verwendet, diese ermöglicht die Darstellung des Barcodes zum koppeln des HMD.</w:t>
      </w:r>
      <w:r/>
    </w:p>
    <w:p>
      <w:pPr>
        <w:pStyle w:val="Normal"/>
        <w:rPr>
          <w:sz w:val="22"/>
          <w:sz w:val="22"/>
          <w:rFonts w:ascii="Calibri" w:hAnsi="Calibri" w:eastAsia="Calibri"/>
          <w:color w:val="00000A"/>
        </w:rPr>
      </w:pPr>
      <w:r>
        <w:rPr/>
        <w:t xml:space="preserve">Da die Website nur einen geringen Funktionsumfang hat, wurden für das Frontend keine größeren Frameworks verwendet. </w:t>
      </w:r>
      <w:r/>
    </w:p>
    <w:p>
      <w:pPr>
        <w:pStyle w:val="Normal"/>
        <w:rPr>
          <w:sz w:val="22"/>
          <w:sz w:val="22"/>
          <w:rFonts w:ascii="Calibri" w:hAnsi="Calibri" w:eastAsia="Calibri"/>
          <w:color w:val="00000A"/>
        </w:rPr>
      </w:pPr>
      <w:r>
        <w:rPr/>
        <w:t xml:space="preserve">Bei diesem Funktionsumfang lohnte sich eine Verwendung von großen Frameworks wie z.B. Angular oder Backbone nicht, </w:t>
      </w:r>
      <w:r/>
    </w:p>
    <w:p>
      <w:pPr>
        <w:pStyle w:val="Normal"/>
        <w:rPr>
          <w:sz w:val="22"/>
          <w:sz w:val="22"/>
          <w:rFonts w:ascii="Calibri" w:hAnsi="Calibri" w:eastAsia="Calibri"/>
          <w:color w:val="00000A"/>
        </w:rPr>
      </w:pPr>
      <w:r>
        <w:rPr/>
        <w:t>vor allem aber auch weil die Teammitglieder noch keinerlei Erfahrung mit diesen Technologien haben.</w:t>
      </w:r>
      <w:r/>
    </w:p>
    <w:p>
      <w:pPr>
        <w:pStyle w:val="Normal"/>
        <w:rPr>
          <w:sz w:val="22"/>
          <w:sz w:val="22"/>
          <w:rFonts w:ascii="Calibri" w:hAnsi="Calibri" w:eastAsia="Calibri"/>
          <w:color w:val="00000A"/>
        </w:rPr>
      </w:pPr>
      <w:r>
        <w:rPr/>
        <w:t>So besteht die Website grundlegend aus reinem HTML, CSS und JavaScript.</w:t>
      </w:r>
      <w:r/>
    </w:p>
    <w:p>
      <w:pPr>
        <w:pStyle w:val="Normal"/>
        <w:rPr>
          <w:sz w:val="22"/>
          <w:sz w:val="22"/>
          <w:rFonts w:ascii="Calibri" w:hAnsi="Calibri" w:eastAsia="Calibri"/>
          <w:color w:val="00000A"/>
        </w:rPr>
      </w:pPr>
      <w:r>
        <w:rPr/>
        <w:t xml:space="preserve">Das Frontend greift über asynchrone Aufrufe mithilfe der Ajax-Technologie auf die in Kapitel 3.1 beschriebene RESTful API </w:t>
      </w:r>
      <w:r/>
    </w:p>
    <w:p>
      <w:pPr>
        <w:pStyle w:val="Normal"/>
        <w:rPr>
          <w:sz w:val="22"/>
          <w:sz w:val="22"/>
          <w:rFonts w:ascii="Calibri" w:hAnsi="Calibri" w:eastAsia="Calibri"/>
          <w:color w:val="00000A"/>
        </w:rPr>
      </w:pPr>
      <w:r>
        <w:rPr/>
        <w:t>des Backends zu und bekommt so Zugriff auf die Daten in der Datenbank.</w:t>
      </w:r>
      <w:r/>
    </w:p>
    <w:p>
      <w:pPr>
        <w:pStyle w:val="Normal"/>
        <w:rPr>
          <w:sz w:val="22"/>
          <w:sz w:val="22"/>
          <w:rFonts w:ascii="Calibri" w:hAnsi="Calibri" w:eastAsia="Calibri"/>
          <w:color w:val="00000A"/>
        </w:rPr>
      </w:pPr>
      <w:r>
        <w:rPr/>
        <w:t xml:space="preserve">Um die Implementierung zu vereinfachen, findet lediglich das Framework jQuery Verwendung. </w:t>
      </w:r>
      <w:r/>
    </w:p>
    <w:p>
      <w:pPr>
        <w:pStyle w:val="Normal"/>
        <w:rPr>
          <w:sz w:val="22"/>
          <w:sz w:val="22"/>
          <w:rFonts w:ascii="Calibri" w:hAnsi="Calibri" w:eastAsia="Calibri"/>
          <w:color w:val="00000A"/>
        </w:rPr>
      </w:pPr>
      <w:r>
        <w:rPr/>
        <w:t>Außerdem finden keine Precompiler Anwendung.</w:t>
      </w:r>
      <w:r/>
    </w:p>
    <w:p>
      <w:pPr>
        <w:pStyle w:val="Heading2"/>
        <w:numPr>
          <w:ilvl w:val="1"/>
          <w:numId w:val="1"/>
        </w:numPr>
        <w:rPr>
          <w:sz w:val="28"/>
          <w:b/>
          <w:sz w:val="28"/>
          <w:b/>
          <w:szCs w:val="28"/>
          <w:iCs/>
          <w:bCs/>
          <w:rFonts w:ascii="Arial" w:hAnsi="Arial" w:eastAsia="Times New Roman" w:cs="Arial"/>
          <w:color w:val="00000A"/>
          <w:lang w:eastAsia="de-DE"/>
        </w:rPr>
      </w:pPr>
      <w:bookmarkStart w:id="22" w:name="_Toc417755051"/>
      <w:bookmarkEnd w:id="22"/>
      <w:r>
        <w:rPr/>
        <w:t>HMD Applikation</w:t>
      </w:r>
      <w:r/>
    </w:p>
    <w:p>
      <w:pPr>
        <w:pStyle w:val="Normal"/>
        <w:rPr>
          <w:lang w:eastAsia="de-DE"/>
        </w:rPr>
      </w:pPr>
      <w:r>
        <w:rPr>
          <w:lang w:eastAsia="de-DE"/>
        </w:rPr>
        <w:t xml:space="preserve">Die Vuzix M100 ermöglicht es dem Anwender mit dem Sprachbefehl „select“ einen Barcode einzulesen und damit zu überprüfen, ob der Anwender das Produkt verzerren darf oder nicht. Dies geschieht mit Hilfe eines RESTful-API Aufrufes, welcher den Authentifizierungscode und den gescannten Barcode mit der Datenbank vergleicht. </w:t>
      </w:r>
      <w:r/>
    </w:p>
    <w:p>
      <w:pPr>
        <w:pStyle w:val="Normal"/>
        <w:rPr>
          <w:sz w:val="22"/>
          <w:sz w:val="22"/>
          <w:szCs w:val="22"/>
          <w:rFonts w:ascii="Calibri" w:hAnsi="Calibri" w:eastAsia="Calibri" w:cs=""/>
          <w:color w:val="00000A"/>
          <w:lang w:val="de-DE" w:eastAsia="de-DE" w:bidi="ar-SA"/>
        </w:rPr>
      </w:pPr>
      <w:r>
        <w:rPr>
          <w:rFonts w:eastAsia="Calibri"/>
          <w:color w:val="00000A"/>
          <w:sz w:val="22"/>
          <w:lang w:eastAsia="de-DE"/>
        </w:rPr>
      </w:r>
      <w:r/>
    </w:p>
    <w:p>
      <w:pPr>
        <w:pStyle w:val="Heading2"/>
        <w:numPr>
          <w:ilvl w:val="2"/>
          <w:numId w:val="1"/>
        </w:numPr>
        <w:rPr>
          <w:sz w:val="28"/>
          <w:b/>
          <w:sz w:val="28"/>
          <w:b/>
          <w:szCs w:val="28"/>
          <w:iCs/>
          <w:bCs/>
          <w:rFonts w:ascii="Arial" w:hAnsi="Arial" w:eastAsia="Times New Roman" w:cs="Arial"/>
          <w:color w:val="00000A"/>
          <w:lang w:eastAsia="de-DE"/>
        </w:rPr>
      </w:pPr>
      <w:bookmarkStart w:id="23" w:name="_Toc417755052"/>
      <w:bookmarkEnd w:id="23"/>
      <w:r>
        <w:rPr/>
        <w:t>Klassendiagramme</w:t>
      </w:r>
      <w:r/>
    </w:p>
    <w:p>
      <w:pPr>
        <w:pStyle w:val="Normal"/>
        <w:rPr>
          <w:lang w:eastAsia="de-DE"/>
        </w:rPr>
      </w:pPr>
      <w:r>
        <w:rPr>
          <w:lang w:eastAsia="de-DE"/>
        </w:rPr>
        <w:t xml:space="preserve">Die Vuzix Application besteht aus zwei Activitys, zum einen, die Mainactivity zum anderen, die Scanactivity. Beide Activitys greifen zusätzlich noch auf zwei weitere Klassen zurück. </w:t>
      </w:r>
      <w:r/>
    </w:p>
    <w:p>
      <w:pPr>
        <w:pStyle w:val="Normal"/>
        <w:rPr>
          <w:lang w:eastAsia="de-DE"/>
        </w:rPr>
      </w:pPr>
      <w:r>
        <w:rPr>
          <w:lang w:eastAsia="de-DE"/>
        </w:rPr>
        <w:t>Weitere Details können aus dem Klassendiagramm, im Anhang, entnommen werden.</w:t>
      </w:r>
      <w:r/>
    </w:p>
    <w:p>
      <w:pPr>
        <w:pStyle w:val="Heading2"/>
        <w:numPr>
          <w:ilvl w:val="2"/>
          <w:numId w:val="1"/>
        </w:numPr>
        <w:rPr>
          <w:sz w:val="28"/>
          <w:b/>
          <w:sz w:val="28"/>
          <w:b/>
          <w:szCs w:val="28"/>
          <w:iCs/>
          <w:bCs/>
          <w:rFonts w:ascii="Arial" w:hAnsi="Arial" w:eastAsia="Times New Roman" w:cs="Arial"/>
          <w:color w:val="00000A"/>
          <w:lang w:eastAsia="de-DE"/>
        </w:rPr>
      </w:pPr>
      <w:bookmarkStart w:id="24" w:name="_Toc417755053"/>
      <w:bookmarkEnd w:id="24"/>
      <w:r>
        <w:rPr/>
        <w:t>Libraries, Frameworks und Intents</w:t>
      </w:r>
      <w:r/>
    </w:p>
    <w:p>
      <w:pPr>
        <w:pStyle w:val="Normal"/>
        <w:rPr>
          <w:lang w:eastAsia="de-DE"/>
        </w:rPr>
      </w:pPr>
      <w:r>
        <w:rPr>
          <w:lang w:eastAsia="de-DE"/>
        </w:rPr>
        <w:t xml:space="preserve">Zum einscannen des Barcodes wurde ZXing („zebra crossing“) verwendet. Diese Library ermöglicht es den Scanner in einem neuen Intent zu starten und das Ergebnis weiterzuverarbeiten. </w:t>
      </w:r>
      <w:r/>
    </w:p>
    <w:p>
      <w:pPr>
        <w:pStyle w:val="Normal"/>
        <w:rPr>
          <w:lang w:eastAsia="de-DE"/>
        </w:rPr>
      </w:pPr>
      <w:r>
        <w:rPr>
          <w:lang w:eastAsia="de-DE"/>
        </w:rPr>
        <w:t>Außer der obengenannten ZXing Library wurden keine anderen Libraries oder Frameworks genutzt.</w:t>
      </w:r>
      <w:r/>
    </w:p>
    <w:p>
      <w:pPr>
        <w:pStyle w:val="Heading1"/>
        <w:numPr>
          <w:ilvl w:val="0"/>
          <w:numId w:val="1"/>
        </w:numPr>
        <w:rPr>
          <w:sz w:val="32"/>
          <w:b/>
          <w:sz w:val="32"/>
          <w:b/>
          <w:szCs w:val="32"/>
          <w:bCs/>
          <w:rFonts w:ascii="Arial" w:hAnsi="Arial" w:eastAsia="Times New Roman" w:cs="Arial"/>
          <w:color w:val="00000A"/>
          <w:lang w:eastAsia="de-DE"/>
        </w:rPr>
      </w:pPr>
      <w:bookmarkStart w:id="25" w:name="_Toc417755054"/>
      <w:bookmarkEnd w:id="25"/>
      <w:r>
        <w:rPr/>
        <w:t>Bewertung der Ergebnisse</w:t>
      </w:r>
      <w:r/>
    </w:p>
    <w:p>
      <w:pPr>
        <w:pStyle w:val="Normal"/>
        <w:rPr>
          <w:lang w:eastAsia="de-DE"/>
        </w:rPr>
      </w:pPr>
      <w:r>
        <w:rPr>
          <w:lang w:eastAsia="de-DE"/>
        </w:rPr>
        <w:t>Das Projekt ist sehr gut und besser als alle anderen</w:t>
      </w:r>
      <w:r/>
    </w:p>
    <w:p>
      <w:pPr>
        <w:pStyle w:val="Normal"/>
        <w:rPr>
          <w:sz w:val="22"/>
          <w:sz w:val="22"/>
          <w:szCs w:val="22"/>
          <w:rFonts w:ascii="Calibri" w:hAnsi="Calibri" w:eastAsia="Calibri" w:cs=""/>
          <w:color w:val="00000A"/>
          <w:lang w:val="de-DE" w:eastAsia="de-DE" w:bidi="ar-SA"/>
        </w:rPr>
      </w:pPr>
      <w:r>
        <w:rPr>
          <w:rFonts w:eastAsia="Calibri"/>
          <w:color w:val="00000A"/>
          <w:sz w:val="22"/>
          <w:lang w:eastAsia="de-DE"/>
        </w:rPr>
      </w:r>
      <w:r/>
    </w:p>
    <w:p>
      <w:pPr>
        <w:pStyle w:val="Heading1"/>
        <w:numPr>
          <w:ilvl w:val="0"/>
          <w:numId w:val="1"/>
        </w:numPr>
        <w:rPr>
          <w:sz w:val="32"/>
          <w:b/>
          <w:sz w:val="32"/>
          <w:b/>
          <w:szCs w:val="32"/>
          <w:bCs/>
          <w:rFonts w:ascii="Arial" w:hAnsi="Arial" w:eastAsia="Times New Roman" w:cs="Arial"/>
          <w:color w:val="00000A"/>
          <w:lang w:eastAsia="de-DE"/>
        </w:rPr>
      </w:pPr>
      <w:bookmarkStart w:id="26" w:name="_Toc417755055"/>
      <w:bookmarkEnd w:id="26"/>
      <w:r>
        <w:rPr/>
        <w:t>Beschreibung des Projektablaufs</w:t>
      </w:r>
      <w:r/>
    </w:p>
    <w:p>
      <w:pPr>
        <w:pStyle w:val="Heading2"/>
        <w:numPr>
          <w:ilvl w:val="1"/>
          <w:numId w:val="1"/>
        </w:numPr>
        <w:rPr>
          <w:sz w:val="28"/>
          <w:b/>
          <w:sz w:val="28"/>
          <w:b/>
          <w:szCs w:val="28"/>
          <w:iCs/>
          <w:bCs/>
          <w:rFonts w:ascii="Arial" w:hAnsi="Arial" w:eastAsia="Times New Roman" w:cs="Arial"/>
          <w:color w:val="00000A"/>
          <w:lang w:eastAsia="de-DE"/>
        </w:rPr>
      </w:pPr>
      <w:bookmarkStart w:id="27" w:name="_Toc417755056"/>
      <w:bookmarkEnd w:id="27"/>
      <w:r>
        <w:rPr/>
        <w:t>Vorgehensmodell</w:t>
      </w:r>
      <w:r/>
    </w:p>
    <w:p>
      <w:pPr>
        <w:pStyle w:val="Normal"/>
        <w:rPr>
          <w:lang w:eastAsia="de-DE"/>
        </w:rPr>
      </w:pPr>
      <w:r>
        <w:rPr>
          <w:lang w:eastAsia="de-DE"/>
        </w:rPr>
        <w:t xml:space="preserve">Das Projekt wurde agil nach Scrum entwickelt. Dabei wurde sich streng an die Rollenverteilung und den Ablauf des Scrum-Frameworks gehalten. Leichte Anpassungen der Daily-Sprints wurden vorgenommen, da ein Projekt dieser Größe und dieses Umfangs keinen täglichen Daily-Scrum benötigt. Dies hat auch den Hintergrund, dass nicht täglich an den Issues gearbeitet wurde. Die Daily-Scrums wurden montags, mittwochs und freitags gehalten. Die Sprintwechsel wurden wöchentlich an Dienstagen gehalten. </w:t>
      </w:r>
      <w:r/>
    </w:p>
    <w:p>
      <w:pPr>
        <w:pStyle w:val="Normal"/>
        <w:rPr>
          <w:lang w:eastAsia="de-DE"/>
        </w:rPr>
      </w:pPr>
      <w:r>
        <w:rPr>
          <w:lang w:eastAsia="de-DE"/>
        </w:rPr>
        <w:t xml:space="preserve">Im Rahmen der Daily-Scrums wurden Fortschritt, Aussichten und Problematiken des aktuellen Issues angesprochen und bei Bedarf anschließend detaillierter besprochen. Die Besprechung der Problematiken wurde aus dem Daily-Scrum ausgelagert um diesen „kurz“ halten zu können und die Besprechung im Anschluss gezielt mit einzelnen Mitarbeitern durchführen zu können. </w:t>
      </w:r>
      <w:r/>
    </w:p>
    <w:p>
      <w:pPr>
        <w:pStyle w:val="Normal"/>
        <w:rPr>
          <w:lang w:eastAsia="de-DE"/>
        </w:rPr>
      </w:pPr>
      <w:r>
        <w:rPr>
          <w:lang w:eastAsia="de-DE"/>
        </w:rPr>
        <w:t>Die Sprintwechsel waren vom Aufbau immer gleich. Zuerst wurden die Issues aus der Woche gemeinsam angesehen bzw. abgenommen, dadurch war jeder auf dem aktuellsten Stand und wusste genau über den Projektfortschritt Bescheid. Anschließend wurde eine Sprint-Retrospektive durchgeführt in der jeder Probleme, Schwierigkeiten oder Bedenken ansprechen konnte. Die Wünsche aus der Retrospektive wurden, wenn möglich, gleich im nächsten Sprint umgesetzt um die Zusammenarbeit im Team zu fördern.</w:t>
      </w:r>
      <w:r/>
    </w:p>
    <w:p>
      <w:pPr>
        <w:pStyle w:val="Normal"/>
        <w:rPr>
          <w:lang w:eastAsia="de-DE"/>
        </w:rPr>
      </w:pPr>
      <w:r>
        <w:rPr>
          <w:lang w:eastAsia="de-DE"/>
        </w:rPr>
        <w:t>Anschließend wurden neue Issues verteilt. Anfangs wurden die Issues horizontal verteilt, sodass ein Feature vom Backend bis hin zum Frontend in einem Sprint umgesetzt werden konnte. Diese Art der Verteilung hat sich nach dem ersten Sprint in dem Entwickelt wurde als nicht praktikabel herausgestellt, da manche Mitarbeiter auf das Ergebnis anderer warten mussten und es so zu zeitlichen Engpässen kam. Ab dem zweiten Sprint wurden Issues vertikal vergeben. So wurden in einem Sprint alle Issues aus einer Ebene verteilt umso die zeitlichen Abhängigkeiten von Mitarbeiter minimalisiert haben.</w:t>
      </w:r>
      <w:r/>
    </w:p>
    <w:p>
      <w:pPr>
        <w:pStyle w:val="Heading2"/>
        <w:numPr>
          <w:ilvl w:val="1"/>
          <w:numId w:val="1"/>
        </w:numPr>
        <w:rPr>
          <w:sz w:val="28"/>
          <w:b/>
          <w:sz w:val="28"/>
          <w:b/>
          <w:szCs w:val="28"/>
          <w:iCs/>
          <w:bCs/>
          <w:rFonts w:ascii="Arial" w:hAnsi="Arial" w:eastAsia="Times New Roman" w:cs="Arial"/>
          <w:color w:val="00000A"/>
          <w:lang w:eastAsia="de-DE"/>
        </w:rPr>
      </w:pPr>
      <w:bookmarkStart w:id="28" w:name="_Toc417755057"/>
      <w:bookmarkEnd w:id="28"/>
      <w:r>
        <w:rPr/>
        <w:t>Rollen</w:t>
      </w:r>
      <w:r/>
    </w:p>
    <w:tbl>
      <w:tblPr>
        <w:tblStyle w:val="Tabellenraster"/>
        <w:tblW w:w="9211" w:type="dxa"/>
        <w:jc w:val="left"/>
        <w:tblInd w:w="-20" w:type="dxa"/>
        <w:tblBorders/>
        <w:tblCellMar>
          <w:top w:w="0" w:type="dxa"/>
          <w:left w:w="88" w:type="dxa"/>
          <w:bottom w:w="0" w:type="dxa"/>
          <w:right w:w="108" w:type="dxa"/>
        </w:tblCellMar>
      </w:tblPr>
      <w:tblGrid>
        <w:gridCol w:w="4605"/>
        <w:gridCol w:w="4605"/>
      </w:tblGrid>
      <w:tr>
        <w:trPr/>
        <w:tc>
          <w:tcPr>
            <w:tcW w:w="4605" w:type="dxa"/>
            <w:tcBorders/>
            <w:shd w:color="auto" w:fill="auto" w:val="clear"/>
            <w:tcMar>
              <w:left w:w="88" w:type="dxa"/>
            </w:tcMar>
          </w:tcPr>
          <w:p>
            <w:pPr>
              <w:pStyle w:val="Normal"/>
              <w:spacing w:lineRule="auto" w:line="240" w:before="0" w:after="160"/>
              <w:rPr>
                <w:lang w:eastAsia="de-DE"/>
              </w:rPr>
            </w:pPr>
            <w:r>
              <w:rPr>
                <w:lang w:eastAsia="de-DE"/>
              </w:rPr>
              <w:t>Scrum Master</w:t>
            </w:r>
            <w:r/>
          </w:p>
        </w:tc>
        <w:tc>
          <w:tcPr>
            <w:tcW w:w="4605" w:type="dxa"/>
            <w:tcBorders/>
            <w:shd w:color="auto" w:fill="auto" w:val="clear"/>
            <w:tcMar>
              <w:left w:w="88" w:type="dxa"/>
            </w:tcMar>
          </w:tcPr>
          <w:p>
            <w:pPr>
              <w:pStyle w:val="Normal"/>
              <w:spacing w:lineRule="auto" w:line="240" w:before="0" w:after="160"/>
              <w:rPr>
                <w:lang w:eastAsia="de-DE"/>
              </w:rPr>
            </w:pPr>
            <w:r>
              <w:rPr>
                <w:lang w:eastAsia="de-DE"/>
              </w:rPr>
              <w:t>Marco Heumann</w:t>
            </w:r>
            <w:r/>
          </w:p>
        </w:tc>
      </w:tr>
      <w:tr>
        <w:trPr/>
        <w:tc>
          <w:tcPr>
            <w:tcW w:w="4605" w:type="dxa"/>
            <w:tcBorders/>
            <w:shd w:color="auto" w:fill="auto" w:val="clear"/>
            <w:tcMar>
              <w:left w:w="88" w:type="dxa"/>
            </w:tcMar>
          </w:tcPr>
          <w:p>
            <w:pPr>
              <w:pStyle w:val="Normal"/>
              <w:spacing w:lineRule="auto" w:line="240" w:before="0" w:after="160"/>
              <w:rPr>
                <w:lang w:eastAsia="de-DE"/>
              </w:rPr>
            </w:pPr>
            <w:r>
              <w:rPr>
                <w:lang w:eastAsia="de-DE"/>
              </w:rPr>
              <w:t>Communication Manager</w:t>
            </w:r>
            <w:r/>
          </w:p>
        </w:tc>
        <w:tc>
          <w:tcPr>
            <w:tcW w:w="4605" w:type="dxa"/>
            <w:tcBorders/>
            <w:shd w:color="auto" w:fill="auto" w:val="clear"/>
            <w:tcMar>
              <w:left w:w="88" w:type="dxa"/>
            </w:tcMar>
          </w:tcPr>
          <w:p>
            <w:pPr>
              <w:pStyle w:val="Normal"/>
              <w:spacing w:lineRule="auto" w:line="240" w:before="0" w:after="160"/>
              <w:rPr>
                <w:lang w:eastAsia="de-DE"/>
              </w:rPr>
            </w:pPr>
            <w:r>
              <w:rPr>
                <w:lang w:eastAsia="de-DE"/>
              </w:rPr>
              <w:t>Edwin Neubauer</w:t>
            </w:r>
            <w:r/>
          </w:p>
        </w:tc>
      </w:tr>
      <w:tr>
        <w:trPr/>
        <w:tc>
          <w:tcPr>
            <w:tcW w:w="4605" w:type="dxa"/>
            <w:tcBorders/>
            <w:shd w:color="auto" w:fill="auto" w:val="clear"/>
            <w:tcMar>
              <w:left w:w="88" w:type="dxa"/>
            </w:tcMar>
          </w:tcPr>
          <w:p>
            <w:pPr>
              <w:pStyle w:val="Normal"/>
              <w:spacing w:lineRule="auto" w:line="240" w:before="0" w:after="160"/>
              <w:rPr>
                <w:lang w:eastAsia="de-DE"/>
              </w:rPr>
            </w:pPr>
            <w:r>
              <w:rPr>
                <w:lang w:eastAsia="de-DE"/>
              </w:rPr>
              <w:t>Senior Requirements Analyst</w:t>
            </w:r>
            <w:r/>
          </w:p>
        </w:tc>
        <w:tc>
          <w:tcPr>
            <w:tcW w:w="4605" w:type="dxa"/>
            <w:tcBorders/>
            <w:shd w:color="auto" w:fill="auto" w:val="clear"/>
            <w:tcMar>
              <w:left w:w="88" w:type="dxa"/>
            </w:tcMar>
          </w:tcPr>
          <w:p>
            <w:pPr>
              <w:pStyle w:val="Normal"/>
              <w:spacing w:lineRule="auto" w:line="240" w:before="0" w:after="160"/>
              <w:rPr>
                <w:lang w:eastAsia="de-DE"/>
              </w:rPr>
            </w:pPr>
            <w:r>
              <w:rPr>
                <w:lang w:eastAsia="de-DE"/>
              </w:rPr>
              <w:t>Marco Schenkel</w:t>
            </w:r>
            <w:r/>
          </w:p>
        </w:tc>
      </w:tr>
      <w:tr>
        <w:trPr/>
        <w:tc>
          <w:tcPr>
            <w:tcW w:w="4605" w:type="dxa"/>
            <w:tcBorders/>
            <w:shd w:color="auto" w:fill="auto" w:val="clear"/>
            <w:tcMar>
              <w:left w:w="88" w:type="dxa"/>
            </w:tcMar>
          </w:tcPr>
          <w:p>
            <w:pPr>
              <w:pStyle w:val="Normal"/>
              <w:spacing w:lineRule="auto" w:line="240" w:before="0" w:after="160"/>
              <w:rPr>
                <w:lang w:eastAsia="de-DE"/>
              </w:rPr>
            </w:pPr>
            <w:r>
              <w:rPr>
                <w:lang w:eastAsia="de-DE"/>
              </w:rPr>
              <w:t>Documentation Manager</w:t>
            </w:r>
            <w:r/>
          </w:p>
        </w:tc>
        <w:tc>
          <w:tcPr>
            <w:tcW w:w="4605" w:type="dxa"/>
            <w:tcBorders/>
            <w:shd w:color="auto" w:fill="auto" w:val="clear"/>
            <w:tcMar>
              <w:left w:w="88" w:type="dxa"/>
            </w:tcMar>
          </w:tcPr>
          <w:p>
            <w:pPr>
              <w:pStyle w:val="Normal"/>
              <w:spacing w:lineRule="auto" w:line="240" w:before="0" w:after="160"/>
              <w:rPr>
                <w:lang w:eastAsia="de-DE"/>
              </w:rPr>
            </w:pPr>
            <w:r>
              <w:rPr>
                <w:lang w:eastAsia="de-DE"/>
              </w:rPr>
              <w:t>Edwin Neubauer</w:t>
            </w:r>
            <w:r/>
          </w:p>
        </w:tc>
      </w:tr>
      <w:tr>
        <w:trPr/>
        <w:tc>
          <w:tcPr>
            <w:tcW w:w="4605" w:type="dxa"/>
            <w:tcBorders/>
            <w:shd w:color="auto" w:fill="auto" w:val="clear"/>
            <w:tcMar>
              <w:left w:w="88" w:type="dxa"/>
            </w:tcMar>
          </w:tcPr>
          <w:p>
            <w:pPr>
              <w:pStyle w:val="Normal"/>
              <w:spacing w:lineRule="auto" w:line="240" w:before="0" w:after="160"/>
              <w:rPr>
                <w:lang w:eastAsia="de-DE"/>
              </w:rPr>
            </w:pPr>
            <w:r>
              <w:rPr>
                <w:lang w:val="en-US" w:eastAsia="de-DE"/>
              </w:rPr>
              <w:t>Senior Mobile Frontend Developer</w:t>
            </w:r>
            <w:r/>
          </w:p>
        </w:tc>
        <w:tc>
          <w:tcPr>
            <w:tcW w:w="4605" w:type="dxa"/>
            <w:tcBorders/>
            <w:shd w:color="auto" w:fill="auto" w:val="clear"/>
            <w:tcMar>
              <w:left w:w="88" w:type="dxa"/>
            </w:tcMar>
          </w:tcPr>
          <w:p>
            <w:pPr>
              <w:pStyle w:val="Normal"/>
              <w:spacing w:lineRule="auto" w:line="240" w:before="0" w:after="160"/>
              <w:rPr>
                <w:lang w:eastAsia="de-DE"/>
              </w:rPr>
            </w:pPr>
            <w:r>
              <w:rPr>
                <w:lang w:val="en-US" w:eastAsia="de-DE"/>
              </w:rPr>
              <w:t>Gregor Baumgärtner</w:t>
            </w:r>
            <w:r/>
          </w:p>
        </w:tc>
      </w:tr>
      <w:tr>
        <w:trPr/>
        <w:tc>
          <w:tcPr>
            <w:tcW w:w="4605" w:type="dxa"/>
            <w:tcBorders/>
            <w:shd w:color="auto" w:fill="auto" w:val="clear"/>
            <w:tcMar>
              <w:left w:w="88" w:type="dxa"/>
            </w:tcMar>
          </w:tcPr>
          <w:p>
            <w:pPr>
              <w:pStyle w:val="Normal"/>
              <w:spacing w:lineRule="auto" w:line="240" w:before="0" w:after="160"/>
              <w:rPr>
                <w:lang w:val="en-US" w:eastAsia="de-DE"/>
              </w:rPr>
            </w:pPr>
            <w:r>
              <w:rPr>
                <w:lang w:val="en-US" w:eastAsia="de-DE"/>
              </w:rPr>
              <w:t>Senior Web Frontend Developer</w:t>
            </w:r>
            <w:r/>
          </w:p>
        </w:tc>
        <w:tc>
          <w:tcPr>
            <w:tcW w:w="4605" w:type="dxa"/>
            <w:tcBorders/>
            <w:shd w:color="auto" w:fill="auto" w:val="clear"/>
            <w:tcMar>
              <w:left w:w="88" w:type="dxa"/>
            </w:tcMar>
          </w:tcPr>
          <w:p>
            <w:pPr>
              <w:pStyle w:val="Normal"/>
              <w:spacing w:lineRule="auto" w:line="240" w:before="0" w:after="160"/>
              <w:rPr>
                <w:lang w:val="en-US" w:eastAsia="de-DE"/>
              </w:rPr>
            </w:pPr>
            <w:r>
              <w:rPr>
                <w:lang w:val="en-US" w:eastAsia="de-DE"/>
              </w:rPr>
              <w:t>Hendrik Niemann</w:t>
            </w:r>
            <w:r/>
          </w:p>
        </w:tc>
      </w:tr>
      <w:tr>
        <w:trPr/>
        <w:tc>
          <w:tcPr>
            <w:tcW w:w="4605" w:type="dxa"/>
            <w:tcBorders/>
            <w:shd w:color="auto" w:fill="auto" w:val="clear"/>
            <w:tcMar>
              <w:left w:w="88" w:type="dxa"/>
            </w:tcMar>
          </w:tcPr>
          <w:p>
            <w:pPr>
              <w:pStyle w:val="Normal"/>
              <w:spacing w:lineRule="auto" w:line="240" w:before="0" w:after="160"/>
              <w:rPr>
                <w:lang w:val="en-US" w:eastAsia="de-DE"/>
              </w:rPr>
            </w:pPr>
            <w:r>
              <w:rPr>
                <w:lang w:val="en-US" w:eastAsia="de-DE"/>
              </w:rPr>
              <w:t>Senior Backend Developer</w:t>
            </w:r>
            <w:r/>
          </w:p>
        </w:tc>
        <w:tc>
          <w:tcPr>
            <w:tcW w:w="4605" w:type="dxa"/>
            <w:tcBorders/>
            <w:shd w:color="auto" w:fill="auto" w:val="clear"/>
            <w:tcMar>
              <w:left w:w="88" w:type="dxa"/>
            </w:tcMar>
          </w:tcPr>
          <w:p>
            <w:pPr>
              <w:pStyle w:val="Normal"/>
              <w:spacing w:lineRule="auto" w:line="240" w:before="0" w:after="160"/>
              <w:rPr>
                <w:lang w:val="en-US" w:eastAsia="de-DE"/>
              </w:rPr>
            </w:pPr>
            <w:r>
              <w:rPr>
                <w:lang w:val="en-US" w:eastAsia="de-DE"/>
              </w:rPr>
              <w:t>Moritz Bästlein</w:t>
            </w:r>
            <w:r/>
          </w:p>
        </w:tc>
      </w:tr>
      <w:tr>
        <w:trPr/>
        <w:tc>
          <w:tcPr>
            <w:tcW w:w="4605" w:type="dxa"/>
            <w:tcBorders/>
            <w:shd w:color="auto" w:fill="auto" w:val="clear"/>
            <w:tcMar>
              <w:left w:w="88" w:type="dxa"/>
            </w:tcMar>
          </w:tcPr>
          <w:p>
            <w:pPr>
              <w:pStyle w:val="Normal"/>
              <w:spacing w:lineRule="auto" w:line="240" w:before="0" w:after="160"/>
              <w:rPr>
                <w:lang w:val="en-US" w:eastAsia="de-DE"/>
              </w:rPr>
            </w:pPr>
            <w:r>
              <w:rPr>
                <w:lang w:val="en-US" w:eastAsia="de-DE"/>
              </w:rPr>
              <w:t>Test Developer</w:t>
            </w:r>
            <w:r/>
          </w:p>
        </w:tc>
        <w:tc>
          <w:tcPr>
            <w:tcW w:w="4605" w:type="dxa"/>
            <w:tcBorders/>
            <w:shd w:color="auto" w:fill="auto" w:val="clear"/>
            <w:tcMar>
              <w:left w:w="88" w:type="dxa"/>
            </w:tcMar>
          </w:tcPr>
          <w:p>
            <w:pPr>
              <w:pStyle w:val="Normal"/>
              <w:spacing w:lineRule="auto" w:line="240" w:before="0" w:after="160"/>
              <w:rPr>
                <w:lang w:val="en-US" w:eastAsia="de-DE"/>
              </w:rPr>
            </w:pPr>
            <w:r>
              <w:rPr>
                <w:lang w:val="en-US" w:eastAsia="de-DE"/>
              </w:rPr>
              <w:t>Marco Heumann</w:t>
            </w:r>
            <w:r/>
          </w:p>
        </w:tc>
      </w:tr>
      <w:tr>
        <w:trPr/>
        <w:tc>
          <w:tcPr>
            <w:tcW w:w="4605" w:type="dxa"/>
            <w:tcBorders/>
            <w:shd w:color="auto" w:fill="auto" w:val="clear"/>
            <w:tcMar>
              <w:left w:w="88" w:type="dxa"/>
            </w:tcMar>
          </w:tcPr>
          <w:p>
            <w:pPr>
              <w:pStyle w:val="Normal"/>
              <w:spacing w:lineRule="auto" w:line="240" w:before="0" w:after="160"/>
              <w:rPr>
                <w:lang w:val="en-US" w:eastAsia="de-DE"/>
              </w:rPr>
            </w:pPr>
            <w:r>
              <w:rPr>
                <w:lang w:eastAsia="de-DE"/>
              </w:rPr>
              <w:t>Security Administrator</w:t>
            </w:r>
            <w:r/>
          </w:p>
        </w:tc>
        <w:tc>
          <w:tcPr>
            <w:tcW w:w="4605" w:type="dxa"/>
            <w:tcBorders/>
            <w:shd w:color="auto" w:fill="auto" w:val="clear"/>
            <w:tcMar>
              <w:left w:w="88" w:type="dxa"/>
            </w:tcMar>
          </w:tcPr>
          <w:p>
            <w:pPr>
              <w:pStyle w:val="Normal"/>
              <w:spacing w:lineRule="auto" w:line="240" w:before="0" w:after="160"/>
              <w:rPr>
                <w:lang w:val="en-US" w:eastAsia="de-DE"/>
              </w:rPr>
            </w:pPr>
            <w:r>
              <w:rPr>
                <w:lang w:eastAsia="de-DE"/>
              </w:rPr>
              <w:t>Tim Bartel</w:t>
            </w:r>
            <w:r/>
          </w:p>
        </w:tc>
      </w:tr>
      <w:tr>
        <w:trPr/>
        <w:tc>
          <w:tcPr>
            <w:tcW w:w="4605" w:type="dxa"/>
            <w:tcBorders/>
            <w:shd w:color="auto" w:fill="auto" w:val="clear"/>
            <w:tcMar>
              <w:left w:w="88" w:type="dxa"/>
            </w:tcMar>
          </w:tcPr>
          <w:p>
            <w:pPr>
              <w:pStyle w:val="Normal"/>
              <w:spacing w:lineRule="auto" w:line="240" w:before="0" w:after="160"/>
              <w:rPr>
                <w:lang w:eastAsia="de-DE"/>
              </w:rPr>
            </w:pPr>
            <w:r>
              <w:rPr>
                <w:lang w:eastAsia="de-DE"/>
              </w:rPr>
              <w:t>Integration Manager</w:t>
            </w:r>
            <w:r/>
          </w:p>
        </w:tc>
        <w:tc>
          <w:tcPr>
            <w:tcW w:w="4605" w:type="dxa"/>
            <w:tcBorders/>
            <w:shd w:color="auto" w:fill="auto" w:val="clear"/>
            <w:tcMar>
              <w:left w:w="88" w:type="dxa"/>
            </w:tcMar>
          </w:tcPr>
          <w:p>
            <w:pPr>
              <w:pStyle w:val="Normal"/>
              <w:spacing w:lineRule="auto" w:line="240" w:before="0" w:after="160"/>
              <w:rPr>
                <w:lang w:eastAsia="de-DE"/>
              </w:rPr>
            </w:pPr>
            <w:r>
              <w:rPr>
                <w:lang w:eastAsia="de-DE"/>
              </w:rPr>
              <w:t>Hendrik Niemann</w:t>
            </w:r>
            <w:r/>
          </w:p>
        </w:tc>
      </w:tr>
    </w:tbl>
    <w:p>
      <w:pPr>
        <w:pStyle w:val="Normal"/>
        <w:rPr>
          <w:sz w:val="22"/>
          <w:sz w:val="22"/>
          <w:szCs w:val="22"/>
          <w:rFonts w:ascii="Calibri" w:hAnsi="Calibri" w:eastAsia="Calibri" w:cs=""/>
          <w:color w:val="00000A"/>
          <w:lang w:val="de-DE" w:eastAsia="de-DE" w:bidi="ar-SA"/>
        </w:rPr>
      </w:pPr>
      <w:r>
        <w:rPr>
          <w:rFonts w:eastAsia="Calibri"/>
          <w:color w:val="00000A"/>
          <w:sz w:val="22"/>
          <w:lang w:eastAsia="de-DE"/>
        </w:rPr>
      </w:r>
      <w:r/>
    </w:p>
    <w:p>
      <w:pPr>
        <w:pStyle w:val="Heading2"/>
        <w:numPr>
          <w:ilvl w:val="1"/>
          <w:numId w:val="1"/>
        </w:numPr>
        <w:rPr>
          <w:sz w:val="28"/>
          <w:b/>
          <w:sz w:val="28"/>
          <w:b/>
          <w:szCs w:val="28"/>
          <w:iCs/>
          <w:bCs/>
          <w:rFonts w:ascii="Arial" w:hAnsi="Arial" w:eastAsia="Times New Roman" w:cs="Arial"/>
          <w:color w:val="00000A"/>
          <w:lang w:eastAsia="de-DE"/>
        </w:rPr>
      </w:pPr>
      <w:bookmarkStart w:id="29" w:name="_Toc417755058"/>
      <w:bookmarkEnd w:id="29"/>
      <w:r>
        <w:rPr/>
        <w:t>Testkonzeption</w:t>
      </w:r>
      <w:r/>
    </w:p>
    <w:p>
      <w:pPr>
        <w:pStyle w:val="Normal"/>
      </w:pPr>
      <w:r>
        <w:rPr>
          <w:lang w:eastAsia="de-DE"/>
        </w:rPr>
        <w:t>Ein agiles Projekt hatte auch agile Testmethoden zur Folge, weshalb in</w:t>
      </w:r>
      <w:del w:id="42" w:author="Hendrik Niemann" w:date="2015-04-26T18:16:00Z">
        <w:r>
          <w:rPr>
            <w:lang w:eastAsia="de-DE"/>
          </w:rPr>
          <w:br/>
        </w:r>
      </w:del>
      <w:ins w:id="43" w:author="Hendrik Niemann" w:date="2015-04-26T18:16:00Z">
        <w:r>
          <w:rPr>
            <w:lang w:eastAsia="de-DE"/>
          </w:rPr>
          <w:t xml:space="preserve"> </w:t>
        </w:r>
      </w:ins>
      <w:r>
        <w:rPr>
          <w:lang w:eastAsia="de-DE"/>
        </w:rPr>
        <w:t>einem Sprint nicht nur die Funktion selber implementiert wurde</w:t>
      </w:r>
      <w:del w:id="44" w:author="Hendrik Niemann" w:date="2015-04-26T18:16:00Z">
        <w:r>
          <w:rPr>
            <w:lang w:eastAsia="de-DE"/>
          </w:rPr>
          <w:br/>
        </w:r>
      </w:del>
      <w:ins w:id="45" w:author="Hendrik Niemann" w:date="2015-04-26T18:16:00Z">
        <w:r>
          <w:rPr>
            <w:lang w:eastAsia="de-DE"/>
          </w:rPr>
          <w:t xml:space="preserve"> </w:t>
        </w:r>
      </w:ins>
      <w:r>
        <w:rPr>
          <w:lang w:eastAsia="de-DE"/>
        </w:rPr>
        <w:t>sondern auch ein Test dazu geschrieben wurde. Allerdings ist keine</w:t>
      </w:r>
      <w:del w:id="46" w:author="Hendrik Niemann" w:date="2015-04-26T18:16:00Z">
        <w:r>
          <w:rPr>
            <w:lang w:eastAsia="de-DE"/>
          </w:rPr>
          <w:br/>
        </w:r>
      </w:del>
      <w:ins w:id="47" w:author="Hendrik Niemann" w:date="2015-04-26T18:16:00Z">
        <w:r>
          <w:rPr>
            <w:lang w:eastAsia="de-DE"/>
          </w:rPr>
          <w:t xml:space="preserve"> </w:t>
        </w:r>
      </w:ins>
      <w:r>
        <w:rPr>
          <w:lang w:eastAsia="de-DE"/>
        </w:rPr>
        <w:t>Testabdeckung von 100% vorhanden. Außerdem war es nicht möglich zu</w:t>
      </w:r>
      <w:del w:id="48" w:author="Hendrik Niemann" w:date="2015-04-26T18:16:00Z">
        <w:r>
          <w:rPr>
            <w:lang w:eastAsia="de-DE"/>
          </w:rPr>
          <w:br/>
        </w:r>
      </w:del>
      <w:ins w:id="49" w:author="Hendrik Niemann" w:date="2015-04-26T18:16:00Z">
        <w:r>
          <w:rPr>
            <w:lang w:eastAsia="de-DE"/>
          </w:rPr>
          <w:t xml:space="preserve"> </w:t>
        </w:r>
      </w:ins>
      <w:r>
        <w:rPr>
          <w:lang w:eastAsia="de-DE"/>
        </w:rPr>
        <w:t>allen Funktionen automatisierte Tests zu schreiben, was man an der</w:t>
      </w:r>
      <w:del w:id="50" w:author="Hendrik Niemann" w:date="2015-04-26T18:16:00Z">
        <w:r>
          <w:rPr>
            <w:lang w:eastAsia="de-DE"/>
          </w:rPr>
          <w:br/>
        </w:r>
      </w:del>
      <w:ins w:id="51" w:author="Hendrik Niemann" w:date="2015-04-26T18:16:00Z">
        <w:r>
          <w:rPr>
            <w:lang w:eastAsia="de-DE"/>
          </w:rPr>
          <w:t xml:space="preserve"> </w:t>
        </w:r>
      </w:ins>
      <w:r>
        <w:rPr>
          <w:lang w:eastAsia="de-DE"/>
        </w:rPr>
        <w:t>API-Klasse erkennen kann. Des weiteren wurden nur</w:t>
      </w:r>
      <w:del w:id="52" w:author="Hendrik Niemann" w:date="2015-04-26T18:16:00Z">
        <w:r>
          <w:rPr>
            <w:lang w:eastAsia="de-DE"/>
          </w:rPr>
          <w:br/>
        </w:r>
      </w:del>
      <w:ins w:id="53" w:author="Hendrik Niemann" w:date="2015-04-26T18:16:00Z">
        <w:r>
          <w:rPr>
            <w:lang w:eastAsia="de-DE"/>
          </w:rPr>
          <w:t xml:space="preserve"> </w:t>
        </w:r>
      </w:ins>
      <w:r>
        <w:rPr>
          <w:lang w:eastAsia="de-DE"/>
        </w:rPr>
        <w:t>Backend-Funktio</w:t>
        <w:br/>
        <w:t>Applikation nur zwei Beispieltests geschrieben. Für das Frontend</w:t>
      </w:r>
      <w:del w:id="54" w:author="Hendrik Niemann" w:date="2015-04-26T18:16:00Z">
        <w:r>
          <w:rPr>
            <w:lang w:eastAsia="de-DE"/>
          </w:rPr>
          <w:br/>
        </w:r>
      </w:del>
      <w:ins w:id="55" w:author="Hendrik Niemann" w:date="2015-04-26T18:16:00Z">
        <w:r>
          <w:rPr>
            <w:lang w:eastAsia="de-DE"/>
          </w:rPr>
          <w:t xml:space="preserve"> </w:t>
        </w:r>
      </w:ins>
      <w:r>
        <w:rPr>
          <w:lang w:eastAsia="de-DE"/>
        </w:rPr>
        <w:t>wurde sich nicht mit automatisierten Tests beschäftigt, da das nicht</w:t>
      </w:r>
      <w:del w:id="56" w:author="Hendrik Niemann" w:date="2015-04-26T18:16:00Z">
        <w:r>
          <w:rPr>
            <w:lang w:eastAsia="de-DE"/>
          </w:rPr>
          <w:br/>
        </w:r>
      </w:del>
      <w:ins w:id="57" w:author="Hendrik Niemann" w:date="2015-04-26T18:16:00Z">
        <w:r>
          <w:rPr>
            <w:lang w:eastAsia="de-DE"/>
          </w:rPr>
          <w:t xml:space="preserve"> </w:t>
        </w:r>
      </w:ins>
      <w:r>
        <w:rPr>
          <w:lang w:eastAsia="de-DE"/>
        </w:rPr>
        <w:t>im Testkonzept vorgesehen war.</w:t>
        <w:br/>
        <w:br/>
        <w:t>Da das Backend in PHP programmiert wurde, sind die Tests mit dem</w:t>
      </w:r>
      <w:del w:id="58" w:author="Hendrik Niemann" w:date="2015-04-26T18:16:00Z">
        <w:r>
          <w:rPr>
            <w:lang w:eastAsia="de-DE"/>
          </w:rPr>
          <w:br/>
        </w:r>
      </w:del>
      <w:ins w:id="59" w:author="Hendrik Niemann" w:date="2015-04-26T18:16:00Z">
        <w:r>
          <w:rPr>
            <w:lang w:eastAsia="de-DE"/>
          </w:rPr>
          <w:t xml:space="preserve"> </w:t>
        </w:r>
      </w:ins>
      <w:r>
        <w:rPr>
          <w:lang w:eastAsia="de-DE"/>
        </w:rPr>
        <w:t>Framework PHPUnit geschrieben worden. Es wurden keine komplizierteren</w:t>
      </w:r>
      <w:del w:id="60" w:author="Hendrik Niemann" w:date="2015-04-26T18:17:00Z">
        <w:r>
          <w:rPr>
            <w:lang w:eastAsia="de-DE"/>
          </w:rPr>
          <w:br/>
        </w:r>
      </w:del>
      <w:ins w:id="61" w:author="Hendrik Niemann" w:date="2015-04-26T18:17:00Z">
        <w:r>
          <w:rPr>
            <w:lang w:eastAsia="de-DE"/>
          </w:rPr>
          <w:t xml:space="preserve"> </w:t>
        </w:r>
      </w:ins>
      <w:r>
        <w:rPr>
          <w:lang w:eastAsia="de-DE"/>
        </w:rPr>
        <w:t>Testmethoden benutzt sondern lediglich die Abfrage, ob das Ergebnis</w:t>
      </w:r>
      <w:del w:id="62" w:author="Hendrik Niemann" w:date="2015-04-26T18:17:00Z">
        <w:r>
          <w:rPr>
            <w:lang w:eastAsia="de-DE"/>
          </w:rPr>
          <w:br/>
        </w:r>
      </w:del>
      <w:ins w:id="63" w:author="Hendrik Niemann" w:date="2015-04-26T18:17:00Z">
        <w:r>
          <w:rPr>
            <w:lang w:eastAsia="de-DE"/>
          </w:rPr>
          <w:t xml:space="preserve"> </w:t>
        </w:r>
      </w:ins>
      <w:r>
        <w:rPr>
          <w:lang w:eastAsia="de-DE"/>
        </w:rPr>
        <w:t>der Funktion dem erwarteten Ergebnis entspricht. Die Tests für die</w:t>
        <w:br/>
        <w:t>Applikation hingegen wurden mit JUnit geschrieben mit Android</w:t>
      </w:r>
      <w:ins w:id="64" w:author="Hendrik Niemann" w:date="2015-04-26T18:17:00Z">
        <w:r>
          <w:rPr>
            <w:lang w:eastAsia="de-DE"/>
          </w:rPr>
          <w:t xml:space="preserve"> </w:t>
        </w:r>
      </w:ins>
      <w:del w:id="65" w:author="Hendrik Niemann" w:date="2015-04-26T18:17:00Z">
        <w:r>
          <w:rPr>
            <w:lang w:eastAsia="de-DE"/>
          </w:rPr>
          <w:br/>
        </w:r>
      </w:del>
      <w:r>
        <w:rPr>
          <w:lang w:eastAsia="de-DE"/>
        </w:rPr>
        <w:t>Erweiterung.</w:t>
        <w:br/>
        <w:br/>
        <w:t>Neben der Erstellung von Tests wurde beim Backend ebenfalls auf Continous</w:t>
      </w:r>
      <w:del w:id="66" w:author="Hendrik Niemann" w:date="2015-04-26T18:17:00Z">
        <w:r>
          <w:rPr>
            <w:lang w:eastAsia="de-DE"/>
          </w:rPr>
          <w:br/>
        </w:r>
      </w:del>
      <w:ins w:id="67" w:author="Hendrik Niemann" w:date="2015-04-26T18:17:00Z">
        <w:r>
          <w:rPr>
            <w:lang w:eastAsia="de-DE"/>
          </w:rPr>
          <w:t xml:space="preserve"> </w:t>
        </w:r>
      </w:ins>
      <w:r>
        <w:rPr>
          <w:lang w:eastAsia="de-DE"/>
        </w:rPr>
        <w:t>Integration gesetzt. Unsere Test</w:t>
      </w:r>
      <w:ins w:id="68" w:author="Hendrik Niemann" w:date="2015-04-26T18:17:00Z">
        <w:r>
          <w:rPr>
            <w:lang w:eastAsia="de-DE"/>
          </w:rPr>
          <w:t>s</w:t>
        </w:r>
      </w:ins>
      <w:r>
        <w:rPr>
          <w:lang w:eastAsia="de-DE"/>
        </w:rPr>
        <w:t xml:space="preserve"> wurden also bei jeder Änderung im</w:t>
      </w:r>
      <w:del w:id="69" w:author="Hendrik Niemann" w:date="2015-04-26T18:17:00Z">
        <w:r>
          <w:rPr>
            <w:lang w:eastAsia="de-DE"/>
          </w:rPr>
          <w:br/>
        </w:r>
      </w:del>
      <w:ins w:id="70" w:author="Hendrik Niemann" w:date="2015-04-26T18:17:00Z">
        <w:r>
          <w:rPr>
            <w:lang w:eastAsia="de-DE"/>
          </w:rPr>
          <w:t xml:space="preserve"> </w:t>
        </w:r>
      </w:ins>
      <w:r>
        <w:rPr>
          <w:lang w:eastAsia="de-DE"/>
        </w:rPr>
        <w:t xml:space="preserve">Master-Branch wieder neu durchgeführt, um </w:t>
      </w:r>
      <w:del w:id="71" w:author="Hendrik Niemann" w:date="2015-04-26T18:17:00Z">
        <w:r>
          <w:rPr>
            <w:lang w:eastAsia="de-DE"/>
          </w:rPr>
          <w:delText>f</w:delText>
        </w:r>
      </w:del>
      <w:ins w:id="72" w:author="Hendrik Niemann" w:date="2015-04-26T18:17:00Z">
        <w:r>
          <w:rPr>
            <w:lang w:eastAsia="de-DE"/>
          </w:rPr>
          <w:t>f</w:t>
        </w:r>
      </w:ins>
      <w:r>
        <w:rPr>
          <w:lang w:eastAsia="de-DE"/>
        </w:rPr>
        <w:t>estzustellen ob</w:t>
      </w:r>
      <w:del w:id="73" w:author="Hendrik Niemann" w:date="2015-04-26T18:17:00Z">
        <w:r>
          <w:rPr>
            <w:lang w:eastAsia="de-DE"/>
          </w:rPr>
          <w:br/>
        </w:r>
      </w:del>
      <w:ins w:id="74" w:author="Hendrik Niemann" w:date="2015-04-26T18:17:00Z">
        <w:r>
          <w:rPr>
            <w:lang w:eastAsia="de-DE"/>
          </w:rPr>
          <w:t xml:space="preserve"> </w:t>
        </w:r>
      </w:ins>
      <w:r>
        <w:rPr>
          <w:lang w:eastAsia="de-DE"/>
        </w:rPr>
        <w:t>Änderungen an einer Funktion auch Auswirkung hat auf andere Klassen</w:t>
        <w:br/>
        <w:t>und Funktionalitäte</w:t>
      </w:r>
      <w:ins w:id="75" w:author="Hendrik Niemann" w:date="2015-04-26T18:17:00Z">
        <w:r>
          <w:rPr>
            <w:lang w:eastAsia="de-DE"/>
          </w:rPr>
          <w:t>n</w:t>
        </w:r>
      </w:ins>
      <w:del w:id="76" w:author="Hendrik Niemann" w:date="2015-04-26T18:17:00Z">
        <w:r>
          <w:rPr>
            <w:lang w:eastAsia="de-DE"/>
          </w:rPr>
          <w:br/>
        </w:r>
      </w:del>
      <w:ins w:id="77" w:author="Hendrik Niemann" w:date="2015-04-26T18:17:00Z">
        <w:r>
          <w:rPr>
            <w:lang w:eastAsia="de-DE"/>
          </w:rPr>
          <w:t xml:space="preserve"> </w:t>
        </w:r>
      </w:ins>
      <w:r>
        <w:rPr>
          <w:lang w:eastAsia="de-DE"/>
        </w:rPr>
        <w:t>Travis, die das für Github-Projekte mit wenig Aufwand möglich</w:t>
        <w:br/>
        <w:t>machen.</w:t>
      </w:r>
      <w:r/>
    </w:p>
    <w:p>
      <w:pPr>
        <w:pStyle w:val="Heading1"/>
        <w:numPr>
          <w:ilvl w:val="0"/>
          <w:numId w:val="1"/>
        </w:numPr>
        <w:rPr>
          <w:sz w:val="32"/>
          <w:b/>
          <w:sz w:val="32"/>
          <w:b/>
          <w:szCs w:val="32"/>
          <w:bCs/>
          <w:rFonts w:ascii="Arial" w:hAnsi="Arial" w:eastAsia="Times New Roman" w:cs="Arial"/>
          <w:color w:val="00000A"/>
          <w:lang w:eastAsia="de-DE"/>
        </w:rPr>
      </w:pPr>
      <w:bookmarkStart w:id="30" w:name="_Toc417755059"/>
      <w:bookmarkEnd w:id="30"/>
      <w:r>
        <w:rPr/>
        <w:t>Fazit und Ausblick</w:t>
      </w:r>
      <w:r/>
    </w:p>
    <w:p>
      <w:pPr>
        <w:pStyle w:val="Normal"/>
        <w:widowControl/>
        <w:suppressAutoHyphens w:val="true"/>
        <w:bidi w:val="0"/>
        <w:spacing w:before="0" w:after="160"/>
        <w:jc w:val="left"/>
        <w:rPr>
          <w:sz w:val="22"/>
          <w:sz w:val="22"/>
          <w:szCs w:val="22"/>
          <w:rFonts w:ascii="Calibri" w:hAnsi="Calibri" w:eastAsia="Calibri" w:cs=""/>
          <w:color w:val="00000A"/>
          <w:lang w:val="de-DE" w:eastAsia="en-US" w:bidi="ar-SA"/>
        </w:rPr>
      </w:pPr>
      <w:r>
        <w:rPr/>
        <w:t>Zusammenfassend lässt sich sagen, dass das Projekt Edible nach den festgesetzten Anforderungen erfolgreich umgesetzt wurde. Einige Anforderungen mussten zwar angepasst werden, wie beispielsweise F10.3 „…den spezifischen Sprachbefehl "scan" zum Starten des Produktscanners.“ oder auch F10.6 „…. Nach 10 Sekunden im Infoscreen kehrt die App automatisch in den Homescreen zurück.“. Gründe dafür sind zum einen die kostenpflichtige Erweiterung der Grammatik um den Sprachbefehl „scan“ realisieren zu können, zum anderen ein angepasster Workflow für eine verbesserte Usability. Da das Vorgehensmodell agil orientiert war, konnten diese Anpassungen problemlos umgesetzt werden. Als zukünftiger Ausblick, um den Usern mehr Funktionalität und Umfang zu bieten, wären die nächsten Schritte eine Umsetzung zur Datenbeschaffung durch Crowdsourcing, eine Erweiterung der Blacklist nach Mengenangaben was den Anwendungsbereich erweitern würde und die Implementierung einer Android-Applikation für User ohne ein HMD.</w:t>
      </w:r>
      <w:r/>
    </w:p>
    <w:sectPr>
      <w:headerReference w:type="default" r:id="rId4"/>
      <w:headerReference w:type="first" r:id="rId5"/>
      <w:footerReference w:type="default" r:id="rId6"/>
      <w:footerReference w:type="first" r:id="rId7"/>
      <w:type w:val="nextPage"/>
      <w:pgSz w:w="11906" w:h="16838"/>
      <w:pgMar w:left="1417" w:right="1417" w:header="708" w:top="1417"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pPr>
    <w:r>
      <w:rPr/>
      <w:t xml:space="preserve">Seite </w:t>
    </w:r>
    <w:r>
      <w:rPr/>
      <w:fldChar w:fldCharType="begin"/>
    </w:r>
    <w:r>
      <w:instrText> PAGE </w:instrText>
    </w:r>
    <w:r>
      <w:fldChar w:fldCharType="separate"/>
    </w:r>
    <w:r>
      <w:t>12</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Edible</w:t>
      <w:tab/>
      <w:tab/>
    </w:r>
    <w:r>
      <w:rPr/>
      <w:drawing>
        <wp:inline distT="0" distB="0" distL="0" distR="0">
          <wp:extent cx="923925" cy="230505"/>
          <wp:effectExtent l="0" t="0" r="0" b="0"/>
          <wp:docPr id="3"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d253b2"/>
    <w:pPr>
      <w:widowControl/>
      <w:suppressAutoHyphens w:val="true"/>
      <w:bidi w:val="0"/>
      <w:spacing w:lineRule="auto" w:line="252" w:before="0" w:after="160"/>
      <w:jc w:val="left"/>
    </w:pPr>
    <w:rPr>
      <w:rFonts w:ascii="Calibri" w:hAnsi="Calibri" w:eastAsia="Calibri" w:cs=""/>
      <w:color w:val="00000A"/>
      <w:sz w:val="22"/>
      <w:szCs w:val="22"/>
      <w:lang w:val="de-DE" w:eastAsia="en-US" w:bidi="ar-SA"/>
    </w:rPr>
  </w:style>
  <w:style w:type="paragraph" w:styleId="Heading1">
    <w:name w:val="Heading 1"/>
    <w:basedOn w:val="Normal"/>
    <w:next w:val="Normal"/>
    <w:uiPriority w:val="9"/>
    <w:qFormat/>
    <w:rsid w:val="00d253b2"/>
    <w:pPr>
      <w:keepNext/>
      <w:spacing w:lineRule="auto" w:line="240" w:before="240" w:after="60"/>
      <w:outlineLvl w:val="0"/>
    </w:pPr>
    <w:rPr>
      <w:rFonts w:ascii="Arial" w:hAnsi="Arial" w:eastAsia="Times New Roman" w:cs="Arial"/>
      <w:b/>
      <w:bCs/>
      <w:sz w:val="32"/>
      <w:szCs w:val="32"/>
      <w:lang w:eastAsia="de-DE"/>
    </w:rPr>
  </w:style>
  <w:style w:type="paragraph" w:styleId="Heading2">
    <w:name w:val="Heading 2"/>
    <w:basedOn w:val="Normal"/>
    <w:next w:val="Normal"/>
    <w:uiPriority w:val="9"/>
    <w:qFormat/>
    <w:rsid w:val="00d253b2"/>
    <w:pPr>
      <w:keepNext/>
      <w:spacing w:lineRule="auto" w:line="240" w:before="240" w:after="60"/>
      <w:outlineLvl w:val="1"/>
    </w:pPr>
    <w:rPr>
      <w:rFonts w:ascii="Arial" w:hAnsi="Arial" w:eastAsia="Times New Roman" w:cs="Arial"/>
      <w:b/>
      <w:bCs/>
      <w:iCs/>
      <w:sz w:val="28"/>
      <w:szCs w:val="28"/>
      <w:lang w:eastAsia="de-DE"/>
    </w:rPr>
  </w:style>
  <w:style w:type="paragraph" w:styleId="Heading3">
    <w:name w:val="Heading 3"/>
    <w:basedOn w:val="Normal"/>
    <w:next w:val="Normal"/>
    <w:uiPriority w:val="9"/>
    <w:qFormat/>
    <w:rsid w:val="00d253b2"/>
    <w:pPr>
      <w:keepNext/>
      <w:spacing w:lineRule="auto" w:line="240" w:before="240" w:after="60"/>
      <w:outlineLvl w:val="2"/>
    </w:pPr>
    <w:rPr>
      <w:rFonts w:ascii="Arial" w:hAnsi="Arial" w:eastAsia="Times New Roman" w:cs="Arial"/>
      <w:b/>
      <w:bCs/>
      <w:sz w:val="24"/>
      <w:szCs w:val="26"/>
      <w:lang w:eastAsia="de-DE"/>
    </w:rPr>
  </w:style>
  <w:style w:type="paragraph" w:styleId="Heading4">
    <w:name w:val="Heading 4"/>
    <w:basedOn w:val="Normal"/>
    <w:next w:val="Normal"/>
    <w:uiPriority w:val="9"/>
    <w:semiHidden/>
    <w:unhideWhenUsed/>
    <w:qFormat/>
    <w:rsid w:val="00d253b2"/>
    <w:pPr>
      <w:keepNext/>
      <w:keepLines/>
      <w:spacing w:lineRule="auto" w:line="276" w:before="40" w:after="0"/>
      <w:jc w:val="both"/>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uiPriority w:val="9"/>
    <w:qFormat/>
    <w:rsid w:val="00d253b2"/>
    <w:pPr>
      <w:spacing w:lineRule="auto" w:line="240" w:before="240" w:after="60"/>
      <w:outlineLvl w:val="4"/>
    </w:pPr>
    <w:rPr>
      <w:rFonts w:ascii="Arial" w:hAnsi="Arial" w:eastAsia="Times New Roman" w:cs="Times New Roman"/>
      <w:b/>
      <w:bCs/>
      <w:iCs/>
      <w:sz w:val="24"/>
      <w:szCs w:val="26"/>
      <w:lang w:eastAsia="de-DE"/>
    </w:rPr>
  </w:style>
  <w:style w:type="paragraph" w:styleId="Heading6">
    <w:name w:val="Heading 6"/>
    <w:basedOn w:val="Normal"/>
    <w:next w:val="Normal"/>
    <w:uiPriority w:val="9"/>
    <w:semiHidden/>
    <w:unhideWhenUsed/>
    <w:qFormat/>
    <w:rsid w:val="00d253b2"/>
    <w:pPr>
      <w:keepNext/>
      <w:keepLines/>
      <w:spacing w:lineRule="auto" w:line="276" w:before="40" w:after="0"/>
      <w:jc w:val="both"/>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uiPriority w:val="9"/>
    <w:semiHidden/>
    <w:unhideWhenUsed/>
    <w:qFormat/>
    <w:rsid w:val="00d253b2"/>
    <w:pPr>
      <w:keepNext/>
      <w:keepLines/>
      <w:spacing w:lineRule="auto" w:line="276" w:before="40" w:after="0"/>
      <w:jc w:val="both"/>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uiPriority w:val="9"/>
    <w:semiHidden/>
    <w:unhideWhenUsed/>
    <w:qFormat/>
    <w:rsid w:val="00d253b2"/>
    <w:pPr>
      <w:keepNext/>
      <w:keepLines/>
      <w:spacing w:lineRule="auto" w:line="276" w:before="40" w:after="0"/>
      <w:jc w:val="both"/>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uiPriority w:val="9"/>
    <w:semiHidden/>
    <w:unhideWhenUsed/>
    <w:qFormat/>
    <w:rsid w:val="00d253b2"/>
    <w:pPr>
      <w:keepNext/>
      <w:keepLines/>
      <w:spacing w:lineRule="auto" w:line="276" w:before="40" w:after="0"/>
      <w:jc w:val="both"/>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rPr/>
  </w:style>
  <w:style w:type="character" w:styleId="Berschrift1Zchn" w:customStyle="1">
    <w:name w:val="Überschrift 1 Zchn"/>
    <w:basedOn w:val="DefaultParagraphFont"/>
    <w:uiPriority w:val="9"/>
    <w:rsid w:val="00d253b2"/>
    <w:rPr>
      <w:rFonts w:ascii="Arial" w:hAnsi="Arial" w:eastAsia="Times New Roman" w:cs="Arial"/>
      <w:b/>
      <w:bCs/>
      <w:sz w:val="32"/>
      <w:szCs w:val="32"/>
      <w:lang w:eastAsia="de-DE"/>
    </w:rPr>
  </w:style>
  <w:style w:type="character" w:styleId="Berschrift2Zchn" w:customStyle="1">
    <w:name w:val="Überschrift 2 Zchn"/>
    <w:basedOn w:val="DefaultParagraphFont"/>
    <w:uiPriority w:val="9"/>
    <w:rsid w:val="00d253b2"/>
    <w:rPr>
      <w:rFonts w:ascii="Arial" w:hAnsi="Arial" w:eastAsia="Times New Roman" w:cs="Arial"/>
      <w:b/>
      <w:bCs/>
      <w:iCs/>
      <w:sz w:val="28"/>
      <w:szCs w:val="28"/>
      <w:lang w:eastAsia="de-DE"/>
    </w:rPr>
  </w:style>
  <w:style w:type="character" w:styleId="Berschrift3Zchn" w:customStyle="1">
    <w:name w:val="Überschrift 3 Zchn"/>
    <w:basedOn w:val="DefaultParagraphFont"/>
    <w:uiPriority w:val="9"/>
    <w:rsid w:val="00d253b2"/>
    <w:rPr>
      <w:rFonts w:ascii="Arial" w:hAnsi="Arial" w:eastAsia="Times New Roman" w:cs="Arial"/>
      <w:b/>
      <w:bCs/>
      <w:sz w:val="24"/>
      <w:szCs w:val="26"/>
      <w:lang w:eastAsia="de-DE"/>
    </w:rPr>
  </w:style>
  <w:style w:type="character" w:styleId="Berschrift4Zchn" w:customStyle="1">
    <w:name w:val="Überschrift 4 Zchn"/>
    <w:basedOn w:val="DefaultParagraphFont"/>
    <w:uiPriority w:val="9"/>
    <w:semiHidden/>
    <w:rsid w:val="00d253b2"/>
    <w:rPr>
      <w:rFonts w:ascii="Calibri Light" w:hAnsi="Calibri Light" w:eastAsia="" w:cs="" w:asciiTheme="majorHAnsi" w:cstheme="majorBidi" w:eastAsiaTheme="majorEastAsia" w:hAnsiTheme="majorHAnsi"/>
      <w:i/>
      <w:iCs/>
      <w:color w:val="2E74B5" w:themeColor="accent1" w:themeShade="bf"/>
    </w:rPr>
  </w:style>
  <w:style w:type="character" w:styleId="Berschrift5Zchn" w:customStyle="1">
    <w:name w:val="Überschrift 5 Zchn"/>
    <w:basedOn w:val="DefaultParagraphFont"/>
    <w:uiPriority w:val="9"/>
    <w:rsid w:val="00d253b2"/>
    <w:rPr>
      <w:rFonts w:ascii="Arial" w:hAnsi="Arial" w:eastAsia="Times New Roman" w:cs="Times New Roman"/>
      <w:b/>
      <w:bCs/>
      <w:iCs/>
      <w:sz w:val="24"/>
      <w:szCs w:val="26"/>
      <w:lang w:eastAsia="de-DE"/>
    </w:rPr>
  </w:style>
  <w:style w:type="character" w:styleId="Berschrift6Zchn" w:customStyle="1">
    <w:name w:val="Überschrift 6 Zchn"/>
    <w:basedOn w:val="DefaultParagraphFont"/>
    <w:uiPriority w:val="9"/>
    <w:semiHidden/>
    <w:rsid w:val="00d253b2"/>
    <w:rPr>
      <w:rFonts w:ascii="Calibri Light" w:hAnsi="Calibri Light" w:eastAsia="" w:cs="" w:asciiTheme="majorHAnsi" w:cstheme="majorBidi" w:eastAsiaTheme="majorEastAsia" w:hAnsiTheme="majorHAnsi"/>
      <w:color w:val="1F4D78" w:themeColor="accent1" w:themeShade="7f"/>
    </w:rPr>
  </w:style>
  <w:style w:type="character" w:styleId="Berschrift7Zchn" w:customStyle="1">
    <w:name w:val="Überschrift 7 Zchn"/>
    <w:basedOn w:val="DefaultParagraphFont"/>
    <w:uiPriority w:val="9"/>
    <w:semiHidden/>
    <w:rsid w:val="00d253b2"/>
    <w:rPr>
      <w:rFonts w:ascii="Calibri Light" w:hAnsi="Calibri Light" w:eastAsia="" w:cs="" w:asciiTheme="majorHAnsi" w:cstheme="majorBidi" w:eastAsiaTheme="majorEastAsia" w:hAnsiTheme="majorHAnsi"/>
      <w:i/>
      <w:iCs/>
      <w:color w:val="1F4D78" w:themeColor="accent1" w:themeShade="7f"/>
    </w:rPr>
  </w:style>
  <w:style w:type="character" w:styleId="Berschrift8Zchn" w:customStyle="1">
    <w:name w:val="Überschrift 8 Zchn"/>
    <w:basedOn w:val="DefaultParagraphFont"/>
    <w:uiPriority w:val="9"/>
    <w:semiHidden/>
    <w:rsid w:val="00d253b2"/>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uiPriority w:val="9"/>
    <w:semiHidden/>
    <w:rsid w:val="00d253b2"/>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KopfzeileZchn" w:customStyle="1">
    <w:name w:val="Kopfzeile Zchn"/>
    <w:basedOn w:val="DefaultParagraphFont"/>
    <w:link w:val="Kopfzeile"/>
    <w:uiPriority w:val="99"/>
    <w:rsid w:val="00d253b2"/>
    <w:rPr/>
  </w:style>
  <w:style w:type="character" w:styleId="FuzeileZchn" w:customStyle="1">
    <w:name w:val="Fußzeile Zchn"/>
    <w:basedOn w:val="DefaultParagraphFont"/>
    <w:link w:val="Fuzeile"/>
    <w:uiPriority w:val="99"/>
    <w:rsid w:val="00d253b2"/>
    <w:rPr/>
  </w:style>
  <w:style w:type="character" w:styleId="InternetLink" w:customStyle="1">
    <w:name w:val="Internet Link"/>
    <w:basedOn w:val="DefaultParagraphFont"/>
    <w:uiPriority w:val="99"/>
    <w:unhideWhenUsed/>
    <w:rsid w:val="00d253b2"/>
    <w:rPr>
      <w:color w:val="0563C1" w:themeColor="hyperlink"/>
      <w:u w:val="single"/>
      <w:lang w:val="zxx" w:eastAsia="zxx" w:bidi="zxx"/>
    </w:rPr>
  </w:style>
  <w:style w:type="character" w:styleId="SubtleEmphasis">
    <w:name w:val="Subtle Emphasis"/>
    <w:basedOn w:val="DefaultParagraphFont"/>
    <w:uiPriority w:val="19"/>
    <w:qFormat/>
    <w:rsid w:val="00d253b2"/>
    <w:rPr>
      <w:i/>
      <w:iCs/>
      <w:color w:val="404040" w:themeColor="text1" w:themeTint="bf"/>
    </w:rPr>
  </w:style>
  <w:style w:type="character" w:styleId="UntertitelZchn" w:customStyle="1">
    <w:name w:val="Untertitel Zchn"/>
    <w:basedOn w:val="DefaultParagraphFont"/>
    <w:link w:val="Untertitel"/>
    <w:uiPriority w:val="11"/>
    <w:rsid w:val="00d253b2"/>
    <w:rPr>
      <w:rFonts w:eastAsia="" w:eastAsiaTheme="minorEastAsia"/>
      <w:color w:val="5A5A5A" w:themeColor="text1" w:themeTint="a5"/>
      <w:spacing w:val="15"/>
    </w:rPr>
  </w:style>
  <w:style w:type="character" w:styleId="SprechblasentextZchn" w:customStyle="1">
    <w:name w:val="Sprechblasentext Zchn"/>
    <w:basedOn w:val="DefaultParagraphFont"/>
    <w:link w:val="Sprechblasentext"/>
    <w:uiPriority w:val="99"/>
    <w:semiHidden/>
    <w:rsid w:val="000206b0"/>
    <w:rPr>
      <w:rFonts w:ascii="Tahoma" w:hAnsi="Tahoma" w:cs="Tahoma"/>
      <w:sz w:val="16"/>
      <w:szCs w:val="16"/>
    </w:rPr>
  </w:style>
  <w:style w:type="character" w:styleId="ListLabel1" w:customStyle="1">
    <w:name w:val="ListLabel 1"/>
    <w:rPr>
      <w:rFonts w:cs="Times New Roman"/>
      <w:i w:val="false"/>
      <w:iCs w:val="false"/>
      <w:caps w:val="false"/>
      <w:smallCaps w:val="false"/>
      <w:outline w:val="false"/>
      <w:emboss w:val="false"/>
      <w:imprint w:val="false"/>
      <w:vanish w:val="false"/>
      <w:color w:val="000000"/>
      <w:spacing w:val="0"/>
      <w:w w:val="0"/>
      <w:position w:val="0"/>
      <w:sz w:val="0"/>
      <w:sz w:val="0"/>
      <w:szCs w:val="0"/>
      <w:effect w:val="none"/>
      <w:shd w:fill="000000" w:val="clear"/>
      <w:vertAlign w:val="baseline"/>
      <w:em w:val="none"/>
      <w:lang w:val="x-none" w:eastAsia="x-none" w:bidi="x-none"/>
    </w:rPr>
  </w:style>
  <w:style w:type="character" w:styleId="IndexLink" w:customStyle="1">
    <w:name w:val="Index Link"/>
    <w:rPr/>
  </w:style>
  <w:style w:type="character" w:styleId="Annotationreference">
    <w:name w:val="annotation reference"/>
    <w:basedOn w:val="DefaultParagraphFont"/>
    <w:uiPriority w:val="99"/>
    <w:semiHidden/>
    <w:unhideWhenUsed/>
    <w:rsid w:val="004d42d4"/>
    <w:rPr>
      <w:sz w:val="16"/>
      <w:szCs w:val="16"/>
    </w:rPr>
  </w:style>
  <w:style w:type="character" w:styleId="KommentartextZchn" w:customStyle="1">
    <w:name w:val="Kommentartext Zchn"/>
    <w:basedOn w:val="DefaultParagraphFont"/>
    <w:link w:val="Kommentartext"/>
    <w:uiPriority w:val="99"/>
    <w:semiHidden/>
    <w:rsid w:val="004d42d4"/>
    <w:rPr>
      <w:rFonts w:ascii="Calibri" w:hAnsi="Calibri" w:eastAsia="Calibri"/>
      <w:color w:val="00000A"/>
      <w:szCs w:val="20"/>
    </w:rPr>
  </w:style>
  <w:style w:type="character" w:styleId="KommentarthemaZchn" w:customStyle="1">
    <w:name w:val="Kommentarthema Zchn"/>
    <w:basedOn w:val="KommentartextZchn"/>
    <w:link w:val="Kommentarthema"/>
    <w:uiPriority w:val="99"/>
    <w:semiHidden/>
    <w:rsid w:val="004d42d4"/>
    <w:rPr>
      <w:rFonts w:ascii="Calibri" w:hAnsi="Calibri" w:eastAsia="Calibri"/>
      <w:b/>
      <w:bCs/>
      <w:color w:val="00000A"/>
      <w:szCs w:val="20"/>
    </w:rPr>
  </w:style>
  <w:style w:type="paragraph" w:styleId="Heading" w:customStyle="1">
    <w:name w:val="Heading"/>
    <w:basedOn w:val="Normal"/>
    <w:next w:val="TextBody"/>
    <w:pPr>
      <w:keepNext/>
      <w:spacing w:before="240" w:after="120"/>
    </w:pPr>
    <w:rPr>
      <w:rFonts w:ascii="Liberation Sans" w:hAnsi="Liberation Sans"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sz w:val="24"/>
      <w:szCs w:val="24"/>
    </w:rPr>
  </w:style>
  <w:style w:type="paragraph" w:styleId="Header">
    <w:name w:val="Header"/>
    <w:basedOn w:val="Normal"/>
    <w:link w:val="KopfzeileZchn"/>
    <w:uiPriority w:val="99"/>
    <w:unhideWhenUsed/>
    <w:rsid w:val="00d253b2"/>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d253b2"/>
    <w:pPr>
      <w:tabs>
        <w:tab w:val="center" w:pos="4536" w:leader="none"/>
        <w:tab w:val="right" w:pos="9072" w:leader="none"/>
      </w:tabs>
      <w:spacing w:lineRule="auto" w:line="240" w:before="0" w:after="0"/>
    </w:pPr>
    <w:rPr/>
  </w:style>
  <w:style w:type="paragraph" w:styleId="ContentsHeading" w:customStyle="1">
    <w:name w:val="Contents Heading"/>
    <w:basedOn w:val="Heading1"/>
    <w:next w:val="Normal"/>
    <w:uiPriority w:val="39"/>
    <w:unhideWhenUsed/>
    <w:qFormat/>
    <w:rsid w:val="00d253b2"/>
    <w:pPr>
      <w:keepLines/>
      <w:spacing w:lineRule="auto" w:line="252" w:before="240" w:after="0"/>
    </w:pPr>
    <w:rPr>
      <w:rFonts w:ascii="Calibri Light" w:hAnsi="Calibri Light" w:eastAsia="" w:cs="" w:asciiTheme="majorHAnsi" w:cstheme="majorBidi" w:eastAsiaTheme="majorEastAsia" w:hAnsiTheme="majorHAnsi"/>
      <w:b w:val="false"/>
      <w:bCs w:val="false"/>
      <w:color w:val="2E74B5" w:themeColor="accent1" w:themeShade="bf"/>
    </w:rPr>
  </w:style>
  <w:style w:type="paragraph" w:styleId="Contents1" w:customStyle="1">
    <w:name w:val="Contents 1"/>
    <w:basedOn w:val="Normal"/>
    <w:next w:val="Normal"/>
    <w:autoRedefine/>
    <w:uiPriority w:val="39"/>
    <w:unhideWhenUsed/>
    <w:rsid w:val="00d253b2"/>
    <w:pPr>
      <w:tabs>
        <w:tab w:val="left" w:pos="440" w:leader="none"/>
        <w:tab w:val="right" w:pos="9062" w:leader="dot"/>
      </w:tabs>
      <w:spacing w:before="0" w:after="100"/>
    </w:pPr>
    <w:rPr/>
  </w:style>
  <w:style w:type="paragraph" w:styleId="Contents2" w:customStyle="1">
    <w:name w:val="Contents 2"/>
    <w:basedOn w:val="Normal"/>
    <w:next w:val="Normal"/>
    <w:autoRedefine/>
    <w:uiPriority w:val="39"/>
    <w:unhideWhenUsed/>
    <w:rsid w:val="00d253b2"/>
    <w:pPr>
      <w:spacing w:before="0" w:after="100"/>
      <w:ind w:left="220" w:hanging="0"/>
    </w:pPr>
    <w:rPr/>
  </w:style>
  <w:style w:type="paragraph" w:styleId="Subtitle">
    <w:name w:val="Subtitle"/>
    <w:basedOn w:val="Normal"/>
    <w:next w:val="Normal"/>
    <w:link w:val="UntertitelZchn"/>
    <w:uiPriority w:val="11"/>
    <w:qFormat/>
    <w:rsid w:val="00d253b2"/>
    <w:pPr>
      <w:spacing w:lineRule="auto" w:line="276"/>
      <w:jc w:val="both"/>
    </w:pPr>
    <w:rPr>
      <w:rFonts w:eastAsia="" w:eastAsiaTheme="minorEastAsia"/>
      <w:color w:val="5A5A5A" w:themeColor="text1" w:themeTint="a5"/>
      <w:spacing w:val="15"/>
    </w:rPr>
  </w:style>
  <w:style w:type="paragraph" w:styleId="BalloonText">
    <w:name w:val="Balloon Text"/>
    <w:basedOn w:val="Normal"/>
    <w:link w:val="SprechblasentextZchn"/>
    <w:uiPriority w:val="99"/>
    <w:semiHidden/>
    <w:unhideWhenUsed/>
    <w:rsid w:val="000206b0"/>
    <w:pPr>
      <w:spacing w:lineRule="auto" w:line="240" w:before="0" w:after="0"/>
    </w:pPr>
    <w:rPr>
      <w:rFonts w:ascii="Tahoma" w:hAnsi="Tahoma" w:cs="Tahoma"/>
      <w:sz w:val="16"/>
      <w:szCs w:val="16"/>
    </w:rPr>
  </w:style>
  <w:style w:type="paragraph" w:styleId="Contents3" w:customStyle="1">
    <w:name w:val="Contents 3"/>
    <w:basedOn w:val="Normal"/>
    <w:next w:val="Normal"/>
    <w:autoRedefine/>
    <w:uiPriority w:val="39"/>
    <w:unhideWhenUsed/>
    <w:rsid w:val="000206b0"/>
    <w:pPr>
      <w:spacing w:before="0" w:after="100"/>
      <w:ind w:left="440" w:hanging="0"/>
    </w:pPr>
    <w:rPr/>
  </w:style>
  <w:style w:type="paragraph" w:styleId="ListParagraph">
    <w:name w:val="List Paragraph"/>
    <w:basedOn w:val="Normal"/>
    <w:uiPriority w:val="34"/>
    <w:qFormat/>
    <w:rsid w:val="00fc68c5"/>
    <w:pPr>
      <w:spacing w:before="0" w:after="160"/>
      <w:ind w:left="720" w:hanging="0"/>
      <w:contextualSpacing/>
    </w:pPr>
    <w:rPr/>
  </w:style>
  <w:style w:type="paragraph" w:styleId="Annotationtext">
    <w:name w:val="annotation text"/>
    <w:basedOn w:val="Normal"/>
    <w:link w:val="KommentartextZchn"/>
    <w:uiPriority w:val="99"/>
    <w:semiHidden/>
    <w:unhideWhenUsed/>
    <w:rsid w:val="004d42d4"/>
    <w:pPr>
      <w:spacing w:lineRule="auto" w:line="240"/>
    </w:pPr>
    <w:rPr>
      <w:sz w:val="20"/>
      <w:szCs w:val="20"/>
    </w:rPr>
  </w:style>
  <w:style w:type="paragraph" w:styleId="Annotationsubject">
    <w:name w:val="annotation subject"/>
    <w:basedOn w:val="Annotationtext"/>
    <w:link w:val="KommentarthemaZchn"/>
    <w:uiPriority w:val="99"/>
    <w:semiHidden/>
    <w:unhideWhenUsed/>
    <w:rsid w:val="004d42d4"/>
    <w:pPr/>
    <w:rPr>
      <w:b/>
      <w:bCs/>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HelleListe-Akzent1">
    <w:name w:val="Light List Accent 1"/>
    <w:basedOn w:val="NormaleTabelle"/>
    <w:uiPriority w:val="61"/>
    <w:rsid w:val="00d253b2"/>
    <w:pPr>
      <w:spacing w:lineRule="auto" w:line="240"/>
    </w:pPr>
    <w:tblPr>
      <w:tblStyleRowBandSize w:val="1"/>
      <w:tblStyleColBandSize w:val="1"/>
      <w:tblBorders>
        <w:top w:space="0" w:sz="8" w:themeColor="accent1" w:color="5B9BD5" w:val="single"/>
        <w:left w:space="0" w:sz="8" w:themeColor="accent1" w:color="5B9BD5" w:val="single"/>
        <w:bottom w:space="0" w:sz="8" w:themeColor="accent1" w:color="5B9BD5" w:val="single"/>
        <w:right w:space="0" w:sz="8" w:themeColor="accent1" w:color="5B9BD5" w:val="single"/>
      </w:tblBorders>
    </w:tblPr>
    <w:tblStylePr w:type="firstRow">
      <w:pPr>
        <w:spacing w:lineRule="auto" w:after="0" w:line="240" w:before="0"/>
      </w:pPr>
      <w:rPr>
        <w:b/>
        <w:bCs/>
        <w:color w:themeColor="background1" w:val="FFFFFF"/>
      </w:rPr>
      <w:tblPr/>
      <w:tcPr>
        <w:shd w:themeFill="accent1" w:fill="5B9BD5" w:color="auto" w:val="clear"/>
      </w:tcPr>
    </w:tblStylePr>
    <w:tblStylePr w:type="lastRow">
      <w:pPr>
        <w:spacing w:lineRule="auto" w:after="0" w:line="240" w:before="0"/>
      </w:pPr>
      <w:rPr>
        <w:b/>
        <w:bCs/>
      </w:rPr>
      <w:tblPr/>
      <w:tcPr>
        <w:tcBorders>
          <w:top w:space="0" w:sz="6" w:themeColor="accent1" w:color="5B9BD5" w:val="double"/>
          <w:left w:space="0" w:sz="8" w:themeColor="accent1" w:color="5B9BD5" w:val="single"/>
          <w:bottom w:space="0" w:sz="8" w:themeColor="accent1" w:color="5B9BD5" w:val="single"/>
          <w:right w:space="0" w:sz="8" w:themeColor="accent1" w:color="5B9BD5" w:val="single"/>
        </w:tcBorders>
      </w:tcPr>
    </w:tblStylePr>
    <w:tblStylePr w:type="firstCol">
      <w:rPr>
        <w:b/>
        <w:bCs/>
      </w:rPr>
      <w:tblPr/>
    </w:tblStylePr>
    <w:tblStylePr w:type="lastCol">
      <w:rPr>
        <w:b/>
        <w:bCs/>
      </w:rPr>
      <w:tblPr/>
    </w:tblStylePr>
    <w:tblStylePr w:type="band1Vert">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tblStylePr w:type="band1Horz">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style>
  <w:style w:type="table" w:styleId="Tabellenraster">
    <w:name w:val="Table Grid"/>
    <w:basedOn w:val="NormaleTabelle"/>
    <w:uiPriority w:val="39"/>
    <w:rsid w:val="00fc68c5"/>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Application>LibreOffice/4.3.6.2$Linux_X86_64 LibreOffice_project/430m0$Build-2</Application>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2015-04-25T14:36:00Z</dcterms:created>
  <dc:creator>Hendrik Niemann</dc:creator>
  <dc:language>en-US</dc:language>
  <dcterms:modified xsi:type="dcterms:W3CDTF">2015-04-26T21:28:39Z</dcterms:modified>
  <cp:revision>37</cp:revision>
</cp:coreProperties>
</file>